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2B6D" w:rsidRPr="00672B6D" w:rsidRDefault="00672B6D" w:rsidP="00672B6D">
      <w:pPr>
        <w:spacing w:before="100" w:beforeAutospacing="1" w:after="100" w:afterAutospacing="1" w:line="264" w:lineRule="atLeast"/>
        <w:outlineLvl w:val="0"/>
        <w:rPr>
          <w:rFonts w:ascii="Verdana" w:eastAsia="Times New Roman" w:hAnsi="Verdana" w:cs="Times New Roman"/>
          <w:b/>
          <w:bCs/>
          <w:color w:val="FD7F2F"/>
          <w:kern w:val="36"/>
          <w:sz w:val="38"/>
          <w:szCs w:val="38"/>
          <w:lang w:val="ru-RU"/>
        </w:rPr>
      </w:pPr>
      <w:r w:rsidRPr="00672B6D">
        <w:rPr>
          <w:rFonts w:ascii="Verdana" w:eastAsia="Times New Roman" w:hAnsi="Verdana" w:cs="Times New Roman"/>
          <w:b/>
          <w:bCs/>
          <w:color w:val="FD7F2F"/>
          <w:kern w:val="36"/>
          <w:sz w:val="38"/>
          <w:szCs w:val="38"/>
          <w:lang w:val="ru-RU"/>
        </w:rPr>
        <w:t>СПЕЦИАЛЬНЫЕ ПЛОСКИЕ КРИВЫЕ</w:t>
      </w:r>
    </w:p>
    <w:p w:rsidR="00672B6D" w:rsidRPr="00672B6D" w:rsidRDefault="00672B6D" w:rsidP="00672B6D">
      <w:pPr>
        <w:spacing w:before="100" w:beforeAutospacing="1" w:after="100" w:afterAutospacing="1" w:line="245" w:lineRule="atLeast"/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</w:pPr>
      <w:r w:rsidRPr="00672B6D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val="ru-RU"/>
        </w:rPr>
        <w:t>ЛЕМНИСКАТЫ</w:t>
      </w:r>
      <w:r w:rsidRPr="00672B6D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br/>
        <w:t>Уравнение в полярных координатах:</w:t>
      </w:r>
      <w:r w:rsidRPr="00672B6D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br/>
      </w:r>
      <w:r w:rsidRPr="00672B6D">
        <w:rPr>
          <w:rFonts w:ascii="Verdana" w:eastAsia="Times New Roman" w:hAnsi="Verdana" w:cs="Times New Roman"/>
          <w:color w:val="000000"/>
          <w:sz w:val="21"/>
          <w:szCs w:val="21"/>
        </w:rPr>
        <w:t>r</w:t>
      </w:r>
      <w:r w:rsidRPr="00672B6D">
        <w:rPr>
          <w:rFonts w:ascii="Verdana" w:eastAsia="Times New Roman" w:hAnsi="Verdana" w:cs="Times New Roman"/>
          <w:color w:val="000000"/>
          <w:sz w:val="21"/>
          <w:szCs w:val="21"/>
          <w:vertAlign w:val="superscript"/>
          <w:lang w:val="ru-RU"/>
        </w:rPr>
        <w:t>2</w:t>
      </w:r>
      <w:r w:rsidRPr="00672B6D">
        <w:rPr>
          <w:rFonts w:ascii="Verdana" w:eastAsia="Times New Roman" w:hAnsi="Verdana" w:cs="Times New Roman"/>
          <w:color w:val="000000"/>
          <w:sz w:val="21"/>
        </w:rPr>
        <w:t> </w:t>
      </w:r>
      <w:r w:rsidRPr="00672B6D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 xml:space="preserve">= </w:t>
      </w:r>
      <w:r w:rsidRPr="00672B6D">
        <w:rPr>
          <w:rFonts w:ascii="Verdana" w:eastAsia="Times New Roman" w:hAnsi="Verdana" w:cs="Times New Roman"/>
          <w:color w:val="000000"/>
          <w:sz w:val="21"/>
          <w:szCs w:val="21"/>
        </w:rPr>
        <w:t>a</w:t>
      </w:r>
      <w:r w:rsidRPr="00672B6D">
        <w:rPr>
          <w:rFonts w:ascii="Verdana" w:eastAsia="Times New Roman" w:hAnsi="Verdana" w:cs="Times New Roman"/>
          <w:color w:val="000000"/>
          <w:sz w:val="21"/>
          <w:szCs w:val="21"/>
          <w:vertAlign w:val="superscript"/>
          <w:lang w:val="ru-RU"/>
        </w:rPr>
        <w:t>2</w:t>
      </w:r>
      <w:proofErr w:type="spellStart"/>
      <w:r w:rsidRPr="00672B6D">
        <w:rPr>
          <w:rFonts w:ascii="Verdana" w:eastAsia="Times New Roman" w:hAnsi="Verdana" w:cs="Times New Roman"/>
          <w:color w:val="000000"/>
          <w:sz w:val="21"/>
          <w:szCs w:val="21"/>
        </w:rPr>
        <w:t>cos</w:t>
      </w:r>
      <w:proofErr w:type="spellEnd"/>
      <w:r w:rsidRPr="00672B6D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>2</w:t>
      </w:r>
      <w:r w:rsidRPr="00672B6D">
        <w:rPr>
          <w:rFonts w:ascii="Verdana" w:eastAsia="Times New Roman" w:hAnsi="Verdana" w:cs="Times New Roman"/>
          <w:color w:val="000000"/>
          <w:sz w:val="21"/>
          <w:szCs w:val="21"/>
        </w:rPr>
        <w:t>θ</w:t>
      </w:r>
      <w:r w:rsidRPr="00672B6D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br/>
      </w:r>
      <w:r w:rsidRPr="00672B6D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br/>
        <w:t>Уравнение в прямоугольных координатах:</w:t>
      </w:r>
      <w:r w:rsidRPr="00672B6D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br/>
        <w:t>(</w:t>
      </w:r>
      <w:r w:rsidRPr="00672B6D">
        <w:rPr>
          <w:rFonts w:ascii="Verdana" w:eastAsia="Times New Roman" w:hAnsi="Verdana" w:cs="Times New Roman"/>
          <w:color w:val="000000"/>
          <w:sz w:val="21"/>
          <w:szCs w:val="21"/>
        </w:rPr>
        <w:t>x</w:t>
      </w:r>
      <w:r w:rsidRPr="00672B6D">
        <w:rPr>
          <w:rFonts w:ascii="Verdana" w:eastAsia="Times New Roman" w:hAnsi="Verdana" w:cs="Times New Roman"/>
          <w:color w:val="000000"/>
          <w:sz w:val="21"/>
          <w:szCs w:val="21"/>
          <w:vertAlign w:val="superscript"/>
          <w:lang w:val="ru-RU"/>
        </w:rPr>
        <w:t>2</w:t>
      </w:r>
      <w:r w:rsidRPr="00672B6D">
        <w:rPr>
          <w:rFonts w:ascii="Verdana" w:eastAsia="Times New Roman" w:hAnsi="Verdana" w:cs="Times New Roman"/>
          <w:color w:val="000000"/>
          <w:sz w:val="21"/>
        </w:rPr>
        <w:t> </w:t>
      </w:r>
      <w:r w:rsidRPr="00672B6D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 xml:space="preserve">+ </w:t>
      </w:r>
      <w:r w:rsidRPr="00672B6D">
        <w:rPr>
          <w:rFonts w:ascii="Verdana" w:eastAsia="Times New Roman" w:hAnsi="Verdana" w:cs="Times New Roman"/>
          <w:color w:val="000000"/>
          <w:sz w:val="21"/>
          <w:szCs w:val="21"/>
        </w:rPr>
        <w:t>y</w:t>
      </w:r>
      <w:r w:rsidRPr="00672B6D">
        <w:rPr>
          <w:rFonts w:ascii="Verdana" w:eastAsia="Times New Roman" w:hAnsi="Verdana" w:cs="Times New Roman"/>
          <w:color w:val="000000"/>
          <w:sz w:val="21"/>
          <w:szCs w:val="21"/>
          <w:vertAlign w:val="superscript"/>
          <w:lang w:val="ru-RU"/>
        </w:rPr>
        <w:t>2</w:t>
      </w:r>
      <w:r w:rsidRPr="00672B6D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>)</w:t>
      </w:r>
      <w:r w:rsidRPr="00672B6D">
        <w:rPr>
          <w:rFonts w:ascii="Verdana" w:eastAsia="Times New Roman" w:hAnsi="Verdana" w:cs="Times New Roman"/>
          <w:color w:val="000000"/>
          <w:sz w:val="21"/>
          <w:szCs w:val="21"/>
          <w:vertAlign w:val="superscript"/>
          <w:lang w:val="ru-RU"/>
        </w:rPr>
        <w:t>2</w:t>
      </w:r>
      <w:r w:rsidRPr="00672B6D">
        <w:rPr>
          <w:rFonts w:ascii="Verdana" w:eastAsia="Times New Roman" w:hAnsi="Verdana" w:cs="Times New Roman"/>
          <w:color w:val="000000"/>
          <w:sz w:val="21"/>
        </w:rPr>
        <w:t> </w:t>
      </w:r>
      <w:r w:rsidRPr="00672B6D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 xml:space="preserve">= </w:t>
      </w:r>
      <w:r w:rsidRPr="00672B6D">
        <w:rPr>
          <w:rFonts w:ascii="Verdana" w:eastAsia="Times New Roman" w:hAnsi="Verdana" w:cs="Times New Roman"/>
          <w:color w:val="000000"/>
          <w:sz w:val="21"/>
          <w:szCs w:val="21"/>
        </w:rPr>
        <w:t>a</w:t>
      </w:r>
      <w:r w:rsidRPr="00672B6D">
        <w:rPr>
          <w:rFonts w:ascii="Verdana" w:eastAsia="Times New Roman" w:hAnsi="Verdana" w:cs="Times New Roman"/>
          <w:color w:val="000000"/>
          <w:sz w:val="21"/>
          <w:szCs w:val="21"/>
          <w:vertAlign w:val="superscript"/>
          <w:lang w:val="ru-RU"/>
        </w:rPr>
        <w:t>2</w:t>
      </w:r>
      <w:r w:rsidRPr="00672B6D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>(</w:t>
      </w:r>
      <w:r w:rsidRPr="00672B6D">
        <w:rPr>
          <w:rFonts w:ascii="Verdana" w:eastAsia="Times New Roman" w:hAnsi="Verdana" w:cs="Times New Roman"/>
          <w:color w:val="000000"/>
          <w:sz w:val="21"/>
          <w:szCs w:val="21"/>
        </w:rPr>
        <w:t>x</w:t>
      </w:r>
      <w:r w:rsidRPr="00672B6D">
        <w:rPr>
          <w:rFonts w:ascii="Verdana" w:eastAsia="Times New Roman" w:hAnsi="Verdana" w:cs="Times New Roman"/>
          <w:color w:val="000000"/>
          <w:sz w:val="21"/>
          <w:szCs w:val="21"/>
          <w:vertAlign w:val="superscript"/>
          <w:lang w:val="ru-RU"/>
        </w:rPr>
        <w:t>2</w:t>
      </w:r>
      <w:r w:rsidRPr="00672B6D">
        <w:rPr>
          <w:rFonts w:ascii="Verdana" w:eastAsia="Times New Roman" w:hAnsi="Verdana" w:cs="Times New Roman"/>
          <w:color w:val="000000"/>
          <w:sz w:val="21"/>
        </w:rPr>
        <w:t> </w:t>
      </w:r>
      <w:r w:rsidRPr="00672B6D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 xml:space="preserve">- </w:t>
      </w:r>
      <w:r w:rsidRPr="00672B6D">
        <w:rPr>
          <w:rFonts w:ascii="Verdana" w:eastAsia="Times New Roman" w:hAnsi="Verdana" w:cs="Times New Roman"/>
          <w:color w:val="000000"/>
          <w:sz w:val="21"/>
          <w:szCs w:val="21"/>
        </w:rPr>
        <w:t>y</w:t>
      </w:r>
      <w:r w:rsidRPr="00672B6D">
        <w:rPr>
          <w:rFonts w:ascii="Verdana" w:eastAsia="Times New Roman" w:hAnsi="Verdana" w:cs="Times New Roman"/>
          <w:color w:val="000000"/>
          <w:sz w:val="21"/>
          <w:szCs w:val="21"/>
          <w:vertAlign w:val="superscript"/>
          <w:lang w:val="ru-RU"/>
        </w:rPr>
        <w:t>2</w:t>
      </w:r>
      <w:r w:rsidRPr="00672B6D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>)</w:t>
      </w:r>
      <w:r w:rsidRPr="00672B6D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br/>
      </w:r>
      <w:r w:rsidRPr="00672B6D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br/>
        <w:t xml:space="preserve">Угол между </w:t>
      </w:r>
      <w:r w:rsidRPr="00672B6D">
        <w:rPr>
          <w:rFonts w:ascii="Verdana" w:eastAsia="Times New Roman" w:hAnsi="Verdana" w:cs="Times New Roman"/>
          <w:color w:val="000000"/>
          <w:sz w:val="21"/>
          <w:szCs w:val="21"/>
        </w:rPr>
        <w:t>AB</w:t>
      </w:r>
      <w:r w:rsidRPr="00672B6D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 xml:space="preserve">' или </w:t>
      </w:r>
      <w:r w:rsidRPr="00672B6D">
        <w:rPr>
          <w:rFonts w:ascii="Verdana" w:eastAsia="Times New Roman" w:hAnsi="Verdana" w:cs="Times New Roman"/>
          <w:color w:val="000000"/>
          <w:sz w:val="21"/>
          <w:szCs w:val="21"/>
        </w:rPr>
        <w:t>A</w:t>
      </w:r>
      <w:r w:rsidRPr="00672B6D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>'</w:t>
      </w:r>
      <w:r w:rsidRPr="00672B6D">
        <w:rPr>
          <w:rFonts w:ascii="Verdana" w:eastAsia="Times New Roman" w:hAnsi="Verdana" w:cs="Times New Roman"/>
          <w:color w:val="000000"/>
          <w:sz w:val="21"/>
          <w:szCs w:val="21"/>
        </w:rPr>
        <w:t>B</w:t>
      </w:r>
      <w:r w:rsidRPr="00672B6D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 xml:space="preserve"> и осью </w:t>
      </w:r>
      <w:r w:rsidRPr="00672B6D">
        <w:rPr>
          <w:rFonts w:ascii="Verdana" w:eastAsia="Times New Roman" w:hAnsi="Verdana" w:cs="Times New Roman"/>
          <w:color w:val="000000"/>
          <w:sz w:val="21"/>
          <w:szCs w:val="21"/>
        </w:rPr>
        <w:t>x</w:t>
      </w:r>
      <w:r w:rsidRPr="00672B6D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 xml:space="preserve"> = 45</w:t>
      </w:r>
      <w:r w:rsidRPr="00672B6D">
        <w:rPr>
          <w:rFonts w:ascii="Verdana" w:eastAsia="Times New Roman" w:hAnsi="Verdana" w:cs="Times New Roman"/>
          <w:color w:val="000000"/>
          <w:sz w:val="21"/>
          <w:szCs w:val="21"/>
          <w:vertAlign w:val="superscript"/>
        </w:rPr>
        <w:t>o</w:t>
      </w:r>
      <w:r w:rsidRPr="00672B6D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br/>
      </w:r>
      <w:r w:rsidRPr="00672B6D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br/>
        <w:t xml:space="preserve">Площадь одной петли = </w:t>
      </w:r>
      <w:r w:rsidRPr="00672B6D">
        <w:rPr>
          <w:rFonts w:ascii="Verdana" w:eastAsia="Times New Roman" w:hAnsi="Verdana" w:cs="Times New Roman"/>
          <w:color w:val="000000"/>
          <w:sz w:val="21"/>
          <w:szCs w:val="21"/>
        </w:rPr>
        <w:t>a</w:t>
      </w:r>
      <w:r w:rsidRPr="00672B6D">
        <w:rPr>
          <w:rFonts w:ascii="Verdana" w:eastAsia="Times New Roman" w:hAnsi="Verdana" w:cs="Times New Roman"/>
          <w:color w:val="000000"/>
          <w:sz w:val="21"/>
          <w:szCs w:val="21"/>
          <w:vertAlign w:val="superscript"/>
          <w:lang w:val="ru-RU"/>
        </w:rPr>
        <w:t>2</w:t>
      </w:r>
      <w:r w:rsidRPr="00672B6D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>/2</w:t>
      </w:r>
      <w:r w:rsidRPr="00672B6D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br/>
      </w:r>
      <w:r>
        <w:rPr>
          <w:rFonts w:ascii="Verdana" w:eastAsia="Times New Roman" w:hAnsi="Verdana" w:cs="Times New Roman"/>
          <w:noProof/>
          <w:color w:val="000000"/>
          <w:sz w:val="21"/>
          <w:szCs w:val="21"/>
        </w:rPr>
        <w:drawing>
          <wp:inline distT="0" distB="0" distL="0" distR="0">
            <wp:extent cx="2820670" cy="1699260"/>
            <wp:effectExtent l="19050" t="0" r="0" b="0"/>
            <wp:docPr id="1" name="Рисунок 1" descr="http://www.math10.com/ru/vysshaya-matematika/analiticheskaya-geometriya/images/11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math10.com/ru/vysshaya-matematika/analiticheskaya-geometriya/images/11-1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0670" cy="1699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2B6D" w:rsidRPr="00672B6D" w:rsidRDefault="00672B6D" w:rsidP="00672B6D">
      <w:pPr>
        <w:spacing w:before="100" w:beforeAutospacing="1" w:after="100" w:afterAutospacing="1" w:line="245" w:lineRule="atLeast"/>
        <w:rPr>
          <w:ins w:id="0" w:author="Unknown"/>
          <w:rFonts w:ascii="Verdana" w:eastAsia="Times New Roman" w:hAnsi="Verdana" w:cs="Times New Roman"/>
          <w:color w:val="000000"/>
          <w:sz w:val="21"/>
          <w:szCs w:val="21"/>
          <w:lang w:val="ru-RU"/>
        </w:rPr>
      </w:pPr>
      <w:ins w:id="1" w:author="Unknown">
        <w:r w:rsidRPr="00672B6D">
          <w:rPr>
            <w:rFonts w:ascii="Verdana" w:eastAsia="Times New Roman" w:hAnsi="Verdana" w:cs="Times New Roman"/>
            <w:b/>
            <w:bCs/>
            <w:color w:val="000000"/>
            <w:sz w:val="21"/>
            <w:szCs w:val="21"/>
            <w:lang w:val="ru-RU"/>
          </w:rPr>
          <w:t>ЦИКЛОИДА</w:t>
        </w:r>
        <w:r w:rsidRPr="00672B6D">
          <w:rPr>
            <w:rFonts w:ascii="Verdana" w:eastAsia="Times New Roman" w:hAnsi="Verdana" w:cs="Times New Roman"/>
            <w:color w:val="000000"/>
            <w:sz w:val="21"/>
            <w:szCs w:val="21"/>
            <w:lang w:val="ru-RU"/>
          </w:rPr>
          <w:br/>
          <w:t>Уравнения в параметрической форме:</w:t>
        </w:r>
        <w:r w:rsidRPr="00672B6D">
          <w:rPr>
            <w:rFonts w:ascii="Verdana" w:eastAsia="Times New Roman" w:hAnsi="Verdana" w:cs="Times New Roman"/>
            <w:color w:val="000000"/>
            <w:sz w:val="21"/>
            <w:szCs w:val="21"/>
            <w:lang w:val="ru-RU"/>
          </w:rPr>
          <w:br/>
        </w:r>
      </w:ins>
      <w:r>
        <w:rPr>
          <w:rFonts w:ascii="Verdana" w:eastAsia="Times New Roman" w:hAnsi="Verdana" w:cs="Times New Roman"/>
          <w:noProof/>
          <w:color w:val="000000"/>
          <w:sz w:val="21"/>
          <w:szCs w:val="21"/>
        </w:rPr>
        <w:drawing>
          <wp:inline distT="0" distB="0" distL="0" distR="0">
            <wp:extent cx="1518285" cy="577850"/>
            <wp:effectExtent l="19050" t="0" r="5715" b="0"/>
            <wp:docPr id="2" name="Рисунок 2" descr="http://www.math10.com/ru/vysshaya-matematika/analiticheskaya-geometriya/images/x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math10.com/ru/vysshaya-matematika/analiticheskaya-geometriya/images/xy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8285" cy="57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ins w:id="2" w:author="Unknown">
        <w:r w:rsidRPr="00672B6D">
          <w:rPr>
            <w:rFonts w:ascii="Verdana" w:eastAsia="Times New Roman" w:hAnsi="Verdana" w:cs="Times New Roman"/>
            <w:color w:val="000000"/>
            <w:sz w:val="21"/>
            <w:szCs w:val="21"/>
            <w:lang w:val="ru-RU"/>
          </w:rPr>
          <w:br/>
        </w:r>
        <w:r w:rsidRPr="00672B6D">
          <w:rPr>
            <w:rFonts w:ascii="Verdana" w:eastAsia="Times New Roman" w:hAnsi="Verdana" w:cs="Times New Roman"/>
            <w:color w:val="000000"/>
            <w:sz w:val="21"/>
            <w:szCs w:val="21"/>
            <w:lang w:val="ru-RU"/>
          </w:rPr>
          <w:br/>
          <w:t>Площадь одной дуги = 3</w:t>
        </w:r>
        <w:proofErr w:type="spellStart"/>
        <w:r w:rsidRPr="00672B6D">
          <w:rPr>
            <w:rFonts w:ascii="Verdana" w:eastAsia="Times New Roman" w:hAnsi="Verdana" w:cs="Times New Roman"/>
            <w:color w:val="000000"/>
            <w:sz w:val="21"/>
            <w:szCs w:val="21"/>
          </w:rPr>
          <w:t>πa</w:t>
        </w:r>
        <w:proofErr w:type="spellEnd"/>
        <w:r w:rsidRPr="00672B6D">
          <w:rPr>
            <w:rFonts w:ascii="Verdana" w:eastAsia="Times New Roman" w:hAnsi="Verdana" w:cs="Times New Roman"/>
            <w:color w:val="000000"/>
            <w:sz w:val="21"/>
            <w:szCs w:val="21"/>
            <w:vertAlign w:val="superscript"/>
            <w:lang w:val="ru-RU"/>
          </w:rPr>
          <w:t>2</w:t>
        </w:r>
        <w:r w:rsidRPr="00672B6D">
          <w:rPr>
            <w:rFonts w:ascii="Verdana" w:eastAsia="Times New Roman" w:hAnsi="Verdana" w:cs="Times New Roman"/>
            <w:color w:val="000000"/>
            <w:sz w:val="21"/>
            <w:szCs w:val="21"/>
            <w:lang w:val="ru-RU"/>
          </w:rPr>
          <w:br/>
        </w:r>
        <w:r w:rsidRPr="00672B6D">
          <w:rPr>
            <w:rFonts w:ascii="Verdana" w:eastAsia="Times New Roman" w:hAnsi="Verdana" w:cs="Times New Roman"/>
            <w:color w:val="000000"/>
            <w:sz w:val="21"/>
            <w:szCs w:val="21"/>
            <w:lang w:val="ru-RU"/>
          </w:rPr>
          <w:br/>
          <w:t>Длина дуги одной арки = 8</w:t>
        </w:r>
        <w:r w:rsidRPr="00672B6D">
          <w:rPr>
            <w:rFonts w:ascii="Verdana" w:eastAsia="Times New Roman" w:hAnsi="Verdana" w:cs="Times New Roman"/>
            <w:color w:val="000000"/>
            <w:sz w:val="21"/>
            <w:szCs w:val="21"/>
          </w:rPr>
          <w:t>a</w:t>
        </w:r>
        <w:r w:rsidRPr="00672B6D">
          <w:rPr>
            <w:rFonts w:ascii="Verdana" w:eastAsia="Times New Roman" w:hAnsi="Verdana" w:cs="Times New Roman"/>
            <w:color w:val="000000"/>
            <w:sz w:val="21"/>
            <w:szCs w:val="21"/>
            <w:lang w:val="ru-RU"/>
          </w:rPr>
          <w:br/>
        </w:r>
        <w:r w:rsidRPr="00672B6D">
          <w:rPr>
            <w:rFonts w:ascii="Verdana" w:eastAsia="Times New Roman" w:hAnsi="Verdana" w:cs="Times New Roman"/>
            <w:color w:val="000000"/>
            <w:sz w:val="21"/>
            <w:szCs w:val="21"/>
            <w:lang w:val="ru-RU"/>
          </w:rPr>
          <w:br/>
          <w:t xml:space="preserve">Это кривая, описываемая точкой </w:t>
        </w:r>
        <w:proofErr w:type="gramStart"/>
        <w:r w:rsidRPr="00672B6D">
          <w:rPr>
            <w:rFonts w:ascii="Verdana" w:eastAsia="Times New Roman" w:hAnsi="Verdana" w:cs="Times New Roman"/>
            <w:color w:val="000000"/>
            <w:sz w:val="21"/>
            <w:szCs w:val="21"/>
            <w:lang w:val="ru-RU"/>
          </w:rPr>
          <w:t>Р</w:t>
        </w:r>
        <w:proofErr w:type="gramEnd"/>
        <w:r w:rsidRPr="00672B6D">
          <w:rPr>
            <w:rFonts w:ascii="Verdana" w:eastAsia="Times New Roman" w:hAnsi="Verdana" w:cs="Times New Roman"/>
            <w:color w:val="000000"/>
            <w:sz w:val="21"/>
            <w:szCs w:val="21"/>
            <w:lang w:val="ru-RU"/>
          </w:rPr>
          <w:t xml:space="preserve"> на окружности радиусом а, которая катится вдоль оси х.</w:t>
        </w:r>
        <w:r w:rsidRPr="00672B6D">
          <w:rPr>
            <w:rFonts w:ascii="Verdana" w:eastAsia="Times New Roman" w:hAnsi="Verdana" w:cs="Times New Roman"/>
            <w:color w:val="000000"/>
            <w:sz w:val="21"/>
            <w:szCs w:val="21"/>
            <w:lang w:val="ru-RU"/>
          </w:rPr>
          <w:br/>
        </w:r>
      </w:ins>
      <w:r>
        <w:rPr>
          <w:rFonts w:ascii="Verdana" w:eastAsia="Times New Roman" w:hAnsi="Verdana" w:cs="Times New Roman"/>
          <w:noProof/>
          <w:color w:val="000000"/>
          <w:sz w:val="21"/>
          <w:szCs w:val="21"/>
        </w:rPr>
        <w:drawing>
          <wp:inline distT="0" distB="0" distL="0" distR="0">
            <wp:extent cx="2734310" cy="1664970"/>
            <wp:effectExtent l="19050" t="0" r="8890" b="0"/>
            <wp:docPr id="3" name="Рисунок 3" descr="http://www.math10.com/ru/vysshaya-matematika/analiticheskaya-geometriya/images/11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math10.com/ru/vysshaya-matematika/analiticheskaya-geometriya/images/11-2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4310" cy="1664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2B6D" w:rsidRPr="00672B6D" w:rsidRDefault="00672B6D" w:rsidP="00672B6D">
      <w:pPr>
        <w:spacing w:before="100" w:beforeAutospacing="1" w:after="100" w:afterAutospacing="1" w:line="245" w:lineRule="atLeast"/>
        <w:rPr>
          <w:ins w:id="3" w:author="Unknown"/>
          <w:rFonts w:ascii="Verdana" w:eastAsia="Times New Roman" w:hAnsi="Verdana" w:cs="Times New Roman"/>
          <w:color w:val="000000"/>
          <w:sz w:val="21"/>
          <w:szCs w:val="21"/>
          <w:lang w:val="ru-RU"/>
        </w:rPr>
      </w:pPr>
      <w:ins w:id="4" w:author="Unknown">
        <w:r w:rsidRPr="00672B6D">
          <w:rPr>
            <w:rFonts w:ascii="Verdana" w:eastAsia="Times New Roman" w:hAnsi="Verdana" w:cs="Times New Roman"/>
            <w:b/>
            <w:bCs/>
            <w:color w:val="000000"/>
            <w:sz w:val="21"/>
            <w:szCs w:val="21"/>
            <w:lang w:val="ru-RU"/>
          </w:rPr>
          <w:t>ГИПОЦИКЛОИДЫ С ЧЕТЫРЬМЯ ОСТРИЯМИ</w:t>
        </w:r>
        <w:r w:rsidRPr="00672B6D">
          <w:rPr>
            <w:rFonts w:ascii="Verdana" w:eastAsia="Times New Roman" w:hAnsi="Verdana" w:cs="Times New Roman"/>
            <w:color w:val="000000"/>
            <w:sz w:val="21"/>
            <w:szCs w:val="21"/>
            <w:lang w:val="ru-RU"/>
          </w:rPr>
          <w:br/>
          <w:t>Уравнение в прямоугольных координатах:</w:t>
        </w:r>
        <w:r w:rsidRPr="00672B6D">
          <w:rPr>
            <w:rFonts w:ascii="Verdana" w:eastAsia="Times New Roman" w:hAnsi="Verdana" w:cs="Times New Roman"/>
            <w:color w:val="000000"/>
            <w:sz w:val="21"/>
            <w:szCs w:val="21"/>
            <w:lang w:val="ru-RU"/>
          </w:rPr>
          <w:br/>
        </w:r>
        <w:r w:rsidRPr="00672B6D">
          <w:rPr>
            <w:rFonts w:ascii="Verdana" w:eastAsia="Times New Roman" w:hAnsi="Verdana" w:cs="Times New Roman"/>
            <w:color w:val="000000"/>
            <w:sz w:val="21"/>
            <w:szCs w:val="21"/>
          </w:rPr>
          <w:t>x</w:t>
        </w:r>
        <w:r w:rsidRPr="00672B6D">
          <w:rPr>
            <w:rFonts w:ascii="Verdana" w:eastAsia="Times New Roman" w:hAnsi="Verdana" w:cs="Times New Roman"/>
            <w:color w:val="000000"/>
            <w:sz w:val="21"/>
            <w:szCs w:val="21"/>
            <w:vertAlign w:val="superscript"/>
            <w:lang w:val="ru-RU"/>
          </w:rPr>
          <w:t>2/3</w:t>
        </w:r>
        <w:r w:rsidRPr="00672B6D">
          <w:rPr>
            <w:rFonts w:ascii="Verdana" w:eastAsia="Times New Roman" w:hAnsi="Verdana" w:cs="Times New Roman"/>
            <w:color w:val="000000"/>
            <w:sz w:val="21"/>
          </w:rPr>
          <w:t> </w:t>
        </w:r>
        <w:r w:rsidRPr="00672B6D">
          <w:rPr>
            <w:rFonts w:ascii="Verdana" w:eastAsia="Times New Roman" w:hAnsi="Verdana" w:cs="Times New Roman"/>
            <w:color w:val="000000"/>
            <w:sz w:val="21"/>
            <w:szCs w:val="21"/>
            <w:lang w:val="ru-RU"/>
          </w:rPr>
          <w:t xml:space="preserve">+ </w:t>
        </w:r>
        <w:r w:rsidRPr="00672B6D">
          <w:rPr>
            <w:rFonts w:ascii="Verdana" w:eastAsia="Times New Roman" w:hAnsi="Verdana" w:cs="Times New Roman"/>
            <w:color w:val="000000"/>
            <w:sz w:val="21"/>
            <w:szCs w:val="21"/>
          </w:rPr>
          <w:t>y</w:t>
        </w:r>
        <w:r w:rsidRPr="00672B6D">
          <w:rPr>
            <w:rFonts w:ascii="Verdana" w:eastAsia="Times New Roman" w:hAnsi="Verdana" w:cs="Times New Roman"/>
            <w:color w:val="000000"/>
            <w:sz w:val="21"/>
            <w:szCs w:val="21"/>
            <w:vertAlign w:val="superscript"/>
            <w:lang w:val="ru-RU"/>
          </w:rPr>
          <w:t>2/3</w:t>
        </w:r>
        <w:r w:rsidRPr="00672B6D">
          <w:rPr>
            <w:rFonts w:ascii="Verdana" w:eastAsia="Times New Roman" w:hAnsi="Verdana" w:cs="Times New Roman"/>
            <w:color w:val="000000"/>
            <w:sz w:val="21"/>
          </w:rPr>
          <w:t> </w:t>
        </w:r>
        <w:r w:rsidRPr="00672B6D">
          <w:rPr>
            <w:rFonts w:ascii="Verdana" w:eastAsia="Times New Roman" w:hAnsi="Verdana" w:cs="Times New Roman"/>
            <w:color w:val="000000"/>
            <w:sz w:val="21"/>
            <w:szCs w:val="21"/>
            <w:lang w:val="ru-RU"/>
          </w:rPr>
          <w:t xml:space="preserve">= </w:t>
        </w:r>
        <w:r w:rsidRPr="00672B6D">
          <w:rPr>
            <w:rFonts w:ascii="Verdana" w:eastAsia="Times New Roman" w:hAnsi="Verdana" w:cs="Times New Roman"/>
            <w:color w:val="000000"/>
            <w:sz w:val="21"/>
            <w:szCs w:val="21"/>
          </w:rPr>
          <w:t>a</w:t>
        </w:r>
        <w:r w:rsidRPr="00672B6D">
          <w:rPr>
            <w:rFonts w:ascii="Verdana" w:eastAsia="Times New Roman" w:hAnsi="Verdana" w:cs="Times New Roman"/>
            <w:color w:val="000000"/>
            <w:sz w:val="21"/>
            <w:szCs w:val="21"/>
            <w:vertAlign w:val="superscript"/>
            <w:lang w:val="ru-RU"/>
          </w:rPr>
          <w:t>2/3</w:t>
        </w:r>
        <w:r w:rsidRPr="00672B6D">
          <w:rPr>
            <w:rFonts w:ascii="Verdana" w:eastAsia="Times New Roman" w:hAnsi="Verdana" w:cs="Times New Roman"/>
            <w:color w:val="000000"/>
            <w:sz w:val="21"/>
            <w:szCs w:val="21"/>
            <w:lang w:val="ru-RU"/>
          </w:rPr>
          <w:br/>
        </w:r>
        <w:r w:rsidRPr="00672B6D">
          <w:rPr>
            <w:rFonts w:ascii="Verdana" w:eastAsia="Times New Roman" w:hAnsi="Verdana" w:cs="Times New Roman"/>
            <w:color w:val="000000"/>
            <w:sz w:val="21"/>
            <w:szCs w:val="21"/>
            <w:lang w:val="ru-RU"/>
          </w:rPr>
          <w:br/>
          <w:t>Уравнения в параметрической форме:</w:t>
        </w:r>
        <w:r w:rsidRPr="00672B6D">
          <w:rPr>
            <w:rFonts w:ascii="Verdana" w:eastAsia="Times New Roman" w:hAnsi="Verdana" w:cs="Times New Roman"/>
            <w:color w:val="000000"/>
            <w:sz w:val="21"/>
            <w:szCs w:val="21"/>
            <w:lang w:val="ru-RU"/>
          </w:rPr>
          <w:br/>
        </w:r>
      </w:ins>
      <w:r>
        <w:rPr>
          <w:rFonts w:ascii="Verdana" w:eastAsia="Times New Roman" w:hAnsi="Verdana" w:cs="Times New Roman"/>
          <w:noProof/>
          <w:color w:val="000000"/>
          <w:sz w:val="21"/>
          <w:szCs w:val="21"/>
        </w:rPr>
        <w:drawing>
          <wp:inline distT="0" distB="0" distL="0" distR="0">
            <wp:extent cx="1207770" cy="534670"/>
            <wp:effectExtent l="19050" t="0" r="0" b="0"/>
            <wp:docPr id="4" name="Рисунок 4" descr="http://www.math10.com/ru/vysshaya-matematika/analiticheskaya-geometriya/images/xy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math10.com/ru/vysshaya-matematika/analiticheskaya-geometriya/images/xy2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7770" cy="534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ins w:id="5" w:author="Unknown">
        <w:r w:rsidRPr="00672B6D">
          <w:rPr>
            <w:rFonts w:ascii="Verdana" w:eastAsia="Times New Roman" w:hAnsi="Verdana" w:cs="Times New Roman"/>
            <w:color w:val="000000"/>
            <w:sz w:val="21"/>
            <w:szCs w:val="21"/>
            <w:lang w:val="ru-RU"/>
          </w:rPr>
          <w:br/>
        </w:r>
        <w:r w:rsidRPr="00672B6D">
          <w:rPr>
            <w:rFonts w:ascii="Verdana" w:eastAsia="Times New Roman" w:hAnsi="Verdana" w:cs="Times New Roman"/>
            <w:color w:val="000000"/>
            <w:sz w:val="21"/>
            <w:szCs w:val="21"/>
            <w:lang w:val="ru-RU"/>
          </w:rPr>
          <w:br/>
          <w:t>Площадь, ограниченная кривой = 3</w:t>
        </w:r>
        <w:proofErr w:type="spellStart"/>
        <w:r w:rsidRPr="00672B6D">
          <w:rPr>
            <w:rFonts w:ascii="Verdana" w:eastAsia="Times New Roman" w:hAnsi="Verdana" w:cs="Times New Roman"/>
            <w:color w:val="000000"/>
            <w:sz w:val="21"/>
            <w:szCs w:val="21"/>
          </w:rPr>
          <w:t>πa</w:t>
        </w:r>
        <w:proofErr w:type="spellEnd"/>
        <w:r w:rsidRPr="00672B6D">
          <w:rPr>
            <w:rFonts w:ascii="Verdana" w:eastAsia="Times New Roman" w:hAnsi="Verdana" w:cs="Times New Roman"/>
            <w:color w:val="000000"/>
            <w:sz w:val="21"/>
            <w:szCs w:val="21"/>
            <w:vertAlign w:val="superscript"/>
            <w:lang w:val="ru-RU"/>
          </w:rPr>
          <w:t>2</w:t>
        </w:r>
        <w:r w:rsidRPr="00672B6D">
          <w:rPr>
            <w:rFonts w:ascii="Verdana" w:eastAsia="Times New Roman" w:hAnsi="Verdana" w:cs="Times New Roman"/>
            <w:color w:val="000000"/>
            <w:sz w:val="21"/>
            <w:szCs w:val="21"/>
            <w:lang w:val="ru-RU"/>
          </w:rPr>
          <w:t>/8</w:t>
        </w:r>
        <w:r w:rsidRPr="00672B6D">
          <w:rPr>
            <w:rFonts w:ascii="Verdana" w:eastAsia="Times New Roman" w:hAnsi="Verdana" w:cs="Times New Roman"/>
            <w:color w:val="000000"/>
            <w:sz w:val="21"/>
            <w:szCs w:val="21"/>
            <w:lang w:val="ru-RU"/>
          </w:rPr>
          <w:br/>
        </w:r>
        <w:r w:rsidRPr="00672B6D">
          <w:rPr>
            <w:rFonts w:ascii="Verdana" w:eastAsia="Times New Roman" w:hAnsi="Verdana" w:cs="Times New Roman"/>
            <w:color w:val="000000"/>
            <w:sz w:val="21"/>
            <w:szCs w:val="21"/>
            <w:lang w:val="ru-RU"/>
          </w:rPr>
          <w:br/>
          <w:t>Длина дуги целой кривой = 6</w:t>
        </w:r>
        <w:r w:rsidRPr="00672B6D">
          <w:rPr>
            <w:rFonts w:ascii="Verdana" w:eastAsia="Times New Roman" w:hAnsi="Verdana" w:cs="Times New Roman"/>
            <w:color w:val="000000"/>
            <w:sz w:val="21"/>
            <w:szCs w:val="21"/>
          </w:rPr>
          <w:t>a</w:t>
        </w:r>
        <w:r w:rsidRPr="00672B6D">
          <w:rPr>
            <w:rFonts w:ascii="Verdana" w:eastAsia="Times New Roman" w:hAnsi="Verdana" w:cs="Times New Roman"/>
            <w:color w:val="000000"/>
            <w:sz w:val="21"/>
            <w:szCs w:val="21"/>
            <w:lang w:val="ru-RU"/>
          </w:rPr>
          <w:br/>
        </w:r>
        <w:r w:rsidRPr="00672B6D">
          <w:rPr>
            <w:rFonts w:ascii="Verdana" w:eastAsia="Times New Roman" w:hAnsi="Verdana" w:cs="Times New Roman"/>
            <w:color w:val="000000"/>
            <w:sz w:val="21"/>
            <w:szCs w:val="21"/>
            <w:lang w:val="ru-RU"/>
          </w:rPr>
          <w:lastRenderedPageBreak/>
          <w:br/>
          <w:t xml:space="preserve">Это кривая, описываемая точкой </w:t>
        </w:r>
        <w:proofErr w:type="gramStart"/>
        <w:r w:rsidRPr="00672B6D">
          <w:rPr>
            <w:rFonts w:ascii="Verdana" w:eastAsia="Times New Roman" w:hAnsi="Verdana" w:cs="Times New Roman"/>
            <w:color w:val="000000"/>
            <w:sz w:val="21"/>
            <w:szCs w:val="21"/>
            <w:lang w:val="ru-RU"/>
          </w:rPr>
          <w:t>Р</w:t>
        </w:r>
        <w:proofErr w:type="gramEnd"/>
        <w:r w:rsidRPr="00672B6D">
          <w:rPr>
            <w:rFonts w:ascii="Verdana" w:eastAsia="Times New Roman" w:hAnsi="Verdana" w:cs="Times New Roman"/>
            <w:color w:val="000000"/>
            <w:sz w:val="21"/>
            <w:szCs w:val="21"/>
            <w:lang w:val="ru-RU"/>
          </w:rPr>
          <w:t xml:space="preserve"> на окружности радиусом </w:t>
        </w:r>
        <w:r w:rsidRPr="00672B6D">
          <w:rPr>
            <w:rFonts w:ascii="Verdana" w:eastAsia="Times New Roman" w:hAnsi="Verdana" w:cs="Times New Roman"/>
            <w:color w:val="000000"/>
            <w:sz w:val="21"/>
            <w:szCs w:val="21"/>
          </w:rPr>
          <w:t>a</w:t>
        </w:r>
        <w:r w:rsidRPr="00672B6D">
          <w:rPr>
            <w:rFonts w:ascii="Verdana" w:eastAsia="Times New Roman" w:hAnsi="Verdana" w:cs="Times New Roman"/>
            <w:color w:val="000000"/>
            <w:sz w:val="21"/>
            <w:szCs w:val="21"/>
            <w:lang w:val="ru-RU"/>
          </w:rPr>
          <w:t xml:space="preserve">/4, которая катится внутри окружности радиусом </w:t>
        </w:r>
        <w:r w:rsidRPr="00672B6D">
          <w:rPr>
            <w:rFonts w:ascii="Verdana" w:eastAsia="Times New Roman" w:hAnsi="Verdana" w:cs="Times New Roman"/>
            <w:color w:val="000000"/>
            <w:sz w:val="21"/>
            <w:szCs w:val="21"/>
          </w:rPr>
          <w:t>a</w:t>
        </w:r>
        <w:r w:rsidRPr="00672B6D">
          <w:rPr>
            <w:rFonts w:ascii="Verdana" w:eastAsia="Times New Roman" w:hAnsi="Verdana" w:cs="Times New Roman"/>
            <w:color w:val="000000"/>
            <w:sz w:val="21"/>
            <w:szCs w:val="21"/>
            <w:lang w:val="ru-RU"/>
          </w:rPr>
          <w:t>.</w:t>
        </w:r>
        <w:r w:rsidRPr="00672B6D">
          <w:rPr>
            <w:rFonts w:ascii="Verdana" w:eastAsia="Times New Roman" w:hAnsi="Verdana" w:cs="Times New Roman"/>
            <w:color w:val="000000"/>
            <w:sz w:val="21"/>
            <w:szCs w:val="21"/>
            <w:lang w:val="ru-RU"/>
          </w:rPr>
          <w:br/>
        </w:r>
      </w:ins>
      <w:r>
        <w:rPr>
          <w:rFonts w:ascii="Verdana" w:eastAsia="Times New Roman" w:hAnsi="Verdana" w:cs="Times New Roman"/>
          <w:noProof/>
          <w:color w:val="000000"/>
          <w:sz w:val="21"/>
          <w:szCs w:val="21"/>
        </w:rPr>
        <w:drawing>
          <wp:inline distT="0" distB="0" distL="0" distR="0">
            <wp:extent cx="2803525" cy="2268855"/>
            <wp:effectExtent l="19050" t="0" r="0" b="0"/>
            <wp:docPr id="5" name="Рисунок 5" descr="http://www.math10.com/ru/vysshaya-matematika/analiticheskaya-geometriya/images/11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math10.com/ru/vysshaya-matematika/analiticheskaya-geometriya/images/11-3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3525" cy="2268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2B6D" w:rsidRPr="00672B6D" w:rsidRDefault="00672B6D" w:rsidP="00672B6D">
      <w:pPr>
        <w:spacing w:before="100" w:beforeAutospacing="1" w:after="100" w:afterAutospacing="1" w:line="245" w:lineRule="atLeast"/>
        <w:rPr>
          <w:ins w:id="6" w:author="Unknown"/>
          <w:rFonts w:ascii="Verdana" w:eastAsia="Times New Roman" w:hAnsi="Verdana" w:cs="Times New Roman"/>
          <w:color w:val="000000"/>
          <w:sz w:val="21"/>
          <w:szCs w:val="21"/>
          <w:lang w:val="ru-RU"/>
        </w:rPr>
      </w:pPr>
      <w:ins w:id="7" w:author="Unknown">
        <w:r w:rsidRPr="00672B6D">
          <w:rPr>
            <w:rFonts w:ascii="Verdana" w:eastAsia="Times New Roman" w:hAnsi="Verdana" w:cs="Times New Roman"/>
            <w:b/>
            <w:bCs/>
            <w:color w:val="000000"/>
            <w:sz w:val="21"/>
            <w:szCs w:val="21"/>
            <w:lang w:val="ru-RU"/>
          </w:rPr>
          <w:t>КАРДИОИДА</w:t>
        </w:r>
        <w:r w:rsidRPr="00672B6D">
          <w:rPr>
            <w:rFonts w:ascii="Verdana" w:eastAsia="Times New Roman" w:hAnsi="Verdana" w:cs="Times New Roman"/>
            <w:color w:val="000000"/>
            <w:sz w:val="21"/>
            <w:szCs w:val="21"/>
            <w:lang w:val="ru-RU"/>
          </w:rPr>
          <w:br/>
          <w:t xml:space="preserve">Уравнение: </w:t>
        </w:r>
        <w:r w:rsidRPr="00672B6D">
          <w:rPr>
            <w:rFonts w:ascii="Verdana" w:eastAsia="Times New Roman" w:hAnsi="Verdana" w:cs="Times New Roman"/>
            <w:color w:val="000000"/>
            <w:sz w:val="21"/>
            <w:szCs w:val="21"/>
          </w:rPr>
          <w:t>r</w:t>
        </w:r>
        <w:r w:rsidRPr="00672B6D">
          <w:rPr>
            <w:rFonts w:ascii="Verdana" w:eastAsia="Times New Roman" w:hAnsi="Verdana" w:cs="Times New Roman"/>
            <w:color w:val="000000"/>
            <w:sz w:val="21"/>
            <w:szCs w:val="21"/>
            <w:lang w:val="ru-RU"/>
          </w:rPr>
          <w:t xml:space="preserve"> = </w:t>
        </w:r>
        <w:r w:rsidRPr="00672B6D">
          <w:rPr>
            <w:rFonts w:ascii="Verdana" w:eastAsia="Times New Roman" w:hAnsi="Verdana" w:cs="Times New Roman"/>
            <w:color w:val="000000"/>
            <w:sz w:val="21"/>
            <w:szCs w:val="21"/>
          </w:rPr>
          <w:t>a</w:t>
        </w:r>
        <w:r w:rsidRPr="00672B6D">
          <w:rPr>
            <w:rFonts w:ascii="Verdana" w:eastAsia="Times New Roman" w:hAnsi="Verdana" w:cs="Times New Roman"/>
            <w:color w:val="000000"/>
            <w:sz w:val="21"/>
            <w:szCs w:val="21"/>
            <w:lang w:val="ru-RU"/>
          </w:rPr>
          <w:t xml:space="preserve">(1 + </w:t>
        </w:r>
        <w:proofErr w:type="spellStart"/>
        <w:r w:rsidRPr="00672B6D">
          <w:rPr>
            <w:rFonts w:ascii="Verdana" w:eastAsia="Times New Roman" w:hAnsi="Verdana" w:cs="Times New Roman"/>
            <w:color w:val="000000"/>
            <w:sz w:val="21"/>
            <w:szCs w:val="21"/>
          </w:rPr>
          <w:t>cosθ</w:t>
        </w:r>
        <w:proofErr w:type="spellEnd"/>
        <w:r w:rsidRPr="00672B6D">
          <w:rPr>
            <w:rFonts w:ascii="Verdana" w:eastAsia="Times New Roman" w:hAnsi="Verdana" w:cs="Times New Roman"/>
            <w:color w:val="000000"/>
            <w:sz w:val="21"/>
            <w:szCs w:val="21"/>
            <w:lang w:val="ru-RU"/>
          </w:rPr>
          <w:t>)</w:t>
        </w:r>
        <w:r w:rsidRPr="00672B6D">
          <w:rPr>
            <w:rFonts w:ascii="Verdana" w:eastAsia="Times New Roman" w:hAnsi="Verdana" w:cs="Times New Roman"/>
            <w:color w:val="000000"/>
            <w:sz w:val="21"/>
            <w:szCs w:val="21"/>
            <w:lang w:val="ru-RU"/>
          </w:rPr>
          <w:br/>
        </w:r>
        <w:r w:rsidRPr="00672B6D">
          <w:rPr>
            <w:rFonts w:ascii="Verdana" w:eastAsia="Times New Roman" w:hAnsi="Verdana" w:cs="Times New Roman"/>
            <w:color w:val="000000"/>
            <w:sz w:val="21"/>
            <w:szCs w:val="21"/>
            <w:lang w:val="ru-RU"/>
          </w:rPr>
          <w:br/>
          <w:t>Площадь, ограниченная кривой = 3</w:t>
        </w:r>
        <w:proofErr w:type="spellStart"/>
        <w:r w:rsidRPr="00672B6D">
          <w:rPr>
            <w:rFonts w:ascii="Verdana" w:eastAsia="Times New Roman" w:hAnsi="Verdana" w:cs="Times New Roman"/>
            <w:color w:val="000000"/>
            <w:sz w:val="21"/>
            <w:szCs w:val="21"/>
          </w:rPr>
          <w:t>πa</w:t>
        </w:r>
        <w:proofErr w:type="spellEnd"/>
        <w:r w:rsidRPr="00672B6D">
          <w:rPr>
            <w:rFonts w:ascii="Verdana" w:eastAsia="Times New Roman" w:hAnsi="Verdana" w:cs="Times New Roman"/>
            <w:color w:val="000000"/>
            <w:sz w:val="21"/>
            <w:szCs w:val="21"/>
            <w:vertAlign w:val="superscript"/>
            <w:lang w:val="ru-RU"/>
          </w:rPr>
          <w:t>2</w:t>
        </w:r>
        <w:r w:rsidRPr="00672B6D">
          <w:rPr>
            <w:rFonts w:ascii="Verdana" w:eastAsia="Times New Roman" w:hAnsi="Verdana" w:cs="Times New Roman"/>
            <w:color w:val="000000"/>
            <w:sz w:val="21"/>
            <w:szCs w:val="21"/>
            <w:lang w:val="ru-RU"/>
          </w:rPr>
          <w:t>/2</w:t>
        </w:r>
        <w:r w:rsidRPr="00672B6D">
          <w:rPr>
            <w:rFonts w:ascii="Verdana" w:eastAsia="Times New Roman" w:hAnsi="Verdana" w:cs="Times New Roman"/>
            <w:color w:val="000000"/>
            <w:sz w:val="21"/>
            <w:szCs w:val="21"/>
            <w:lang w:val="ru-RU"/>
          </w:rPr>
          <w:br/>
        </w:r>
        <w:r w:rsidRPr="00672B6D">
          <w:rPr>
            <w:rFonts w:ascii="Verdana" w:eastAsia="Times New Roman" w:hAnsi="Verdana" w:cs="Times New Roman"/>
            <w:color w:val="000000"/>
            <w:sz w:val="21"/>
            <w:szCs w:val="21"/>
            <w:lang w:val="ru-RU"/>
          </w:rPr>
          <w:br/>
          <w:t>Длина дуги кривой = 8</w:t>
        </w:r>
        <w:r w:rsidRPr="00672B6D">
          <w:rPr>
            <w:rFonts w:ascii="Verdana" w:eastAsia="Times New Roman" w:hAnsi="Verdana" w:cs="Times New Roman"/>
            <w:color w:val="000000"/>
            <w:sz w:val="21"/>
            <w:szCs w:val="21"/>
          </w:rPr>
          <w:t>a</w:t>
        </w:r>
        <w:r w:rsidRPr="00672B6D">
          <w:rPr>
            <w:rFonts w:ascii="Verdana" w:eastAsia="Times New Roman" w:hAnsi="Verdana" w:cs="Times New Roman"/>
            <w:color w:val="000000"/>
            <w:sz w:val="21"/>
            <w:szCs w:val="21"/>
            <w:lang w:val="ru-RU"/>
          </w:rPr>
          <w:br/>
        </w:r>
        <w:r w:rsidRPr="00672B6D">
          <w:rPr>
            <w:rFonts w:ascii="Verdana" w:eastAsia="Times New Roman" w:hAnsi="Verdana" w:cs="Times New Roman"/>
            <w:color w:val="000000"/>
            <w:sz w:val="21"/>
            <w:szCs w:val="21"/>
            <w:lang w:val="ru-RU"/>
          </w:rPr>
          <w:br/>
          <w:t xml:space="preserve">Это кривая, описываемая точкой </w:t>
        </w:r>
        <w:proofErr w:type="gramStart"/>
        <w:r w:rsidRPr="00672B6D">
          <w:rPr>
            <w:rFonts w:ascii="Verdana" w:eastAsia="Times New Roman" w:hAnsi="Verdana" w:cs="Times New Roman"/>
            <w:color w:val="000000"/>
            <w:sz w:val="21"/>
            <w:szCs w:val="21"/>
            <w:lang w:val="ru-RU"/>
          </w:rPr>
          <w:t>Р</w:t>
        </w:r>
        <w:proofErr w:type="gramEnd"/>
        <w:r w:rsidRPr="00672B6D">
          <w:rPr>
            <w:rFonts w:ascii="Verdana" w:eastAsia="Times New Roman" w:hAnsi="Verdana" w:cs="Times New Roman"/>
            <w:color w:val="000000"/>
            <w:sz w:val="21"/>
            <w:szCs w:val="21"/>
            <w:lang w:val="ru-RU"/>
          </w:rPr>
          <w:t xml:space="preserve"> на окружности радиусом </w:t>
        </w:r>
        <w:r w:rsidRPr="00672B6D">
          <w:rPr>
            <w:rFonts w:ascii="Verdana" w:eastAsia="Times New Roman" w:hAnsi="Verdana" w:cs="Times New Roman"/>
            <w:color w:val="000000"/>
            <w:sz w:val="21"/>
            <w:szCs w:val="21"/>
          </w:rPr>
          <w:t>a</w:t>
        </w:r>
        <w:r w:rsidRPr="00672B6D">
          <w:rPr>
            <w:rFonts w:ascii="Verdana" w:eastAsia="Times New Roman" w:hAnsi="Verdana" w:cs="Times New Roman"/>
            <w:color w:val="000000"/>
            <w:sz w:val="21"/>
            <w:szCs w:val="21"/>
            <w:lang w:val="ru-RU"/>
          </w:rPr>
          <w:t xml:space="preserve">, которая катится снаружи окружности радиусом </w:t>
        </w:r>
        <w:r w:rsidRPr="00672B6D">
          <w:rPr>
            <w:rFonts w:ascii="Verdana" w:eastAsia="Times New Roman" w:hAnsi="Verdana" w:cs="Times New Roman"/>
            <w:color w:val="000000"/>
            <w:sz w:val="21"/>
            <w:szCs w:val="21"/>
          </w:rPr>
          <w:t>a</w:t>
        </w:r>
        <w:r w:rsidRPr="00672B6D">
          <w:rPr>
            <w:rFonts w:ascii="Verdana" w:eastAsia="Times New Roman" w:hAnsi="Verdana" w:cs="Times New Roman"/>
            <w:color w:val="000000"/>
            <w:sz w:val="21"/>
            <w:szCs w:val="21"/>
            <w:lang w:val="ru-RU"/>
          </w:rPr>
          <w:t>. Эта кривая также является частным случаем улитки Паскаля.</w:t>
        </w:r>
        <w:r w:rsidRPr="00672B6D">
          <w:rPr>
            <w:rFonts w:ascii="Verdana" w:eastAsia="Times New Roman" w:hAnsi="Verdana" w:cs="Times New Roman"/>
            <w:color w:val="000000"/>
            <w:sz w:val="21"/>
            <w:szCs w:val="21"/>
            <w:lang w:val="ru-RU"/>
          </w:rPr>
          <w:br/>
        </w:r>
      </w:ins>
      <w:r>
        <w:rPr>
          <w:rFonts w:ascii="Verdana" w:eastAsia="Times New Roman" w:hAnsi="Verdana" w:cs="Times New Roman"/>
          <w:noProof/>
          <w:color w:val="000000"/>
          <w:sz w:val="21"/>
          <w:szCs w:val="21"/>
        </w:rPr>
        <w:drawing>
          <wp:inline distT="0" distB="0" distL="0" distR="0">
            <wp:extent cx="2639695" cy="2087880"/>
            <wp:effectExtent l="19050" t="0" r="8255" b="0"/>
            <wp:docPr id="6" name="Рисунок 6" descr="http://www.math10.com/ru/vysshaya-matematika/analiticheskaya-geometriya/images/11-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math10.com/ru/vysshaya-matematika/analiticheskaya-geometriya/images/11-4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9695" cy="2087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2B6D" w:rsidRPr="00672B6D" w:rsidRDefault="00672B6D" w:rsidP="00672B6D">
      <w:pPr>
        <w:spacing w:before="100" w:beforeAutospacing="1" w:after="100" w:afterAutospacing="1" w:line="245" w:lineRule="atLeast"/>
        <w:rPr>
          <w:ins w:id="8" w:author="Unknown"/>
          <w:rFonts w:ascii="Verdana" w:eastAsia="Times New Roman" w:hAnsi="Verdana" w:cs="Times New Roman"/>
          <w:color w:val="000000"/>
          <w:sz w:val="21"/>
          <w:szCs w:val="21"/>
          <w:lang w:val="ru-RU"/>
        </w:rPr>
      </w:pPr>
      <w:ins w:id="9" w:author="Unknown">
        <w:r w:rsidRPr="00672B6D">
          <w:rPr>
            <w:rFonts w:ascii="Verdana" w:eastAsia="Times New Roman" w:hAnsi="Verdana" w:cs="Times New Roman"/>
            <w:b/>
            <w:bCs/>
            <w:color w:val="000000"/>
            <w:sz w:val="21"/>
            <w:szCs w:val="21"/>
            <w:lang w:val="ru-RU"/>
          </w:rPr>
          <w:t>ЦЕПНАЯ ЛИНИЯ</w:t>
        </w:r>
        <w:r w:rsidRPr="00672B6D">
          <w:rPr>
            <w:rFonts w:ascii="Verdana" w:eastAsia="Times New Roman" w:hAnsi="Verdana" w:cs="Times New Roman"/>
            <w:color w:val="000000"/>
            <w:sz w:val="21"/>
            <w:szCs w:val="21"/>
            <w:lang w:val="ru-RU"/>
          </w:rPr>
          <w:br/>
          <w:t>Уравнение:</w:t>
        </w:r>
        <w:r w:rsidRPr="00672B6D">
          <w:rPr>
            <w:rFonts w:ascii="Verdana" w:eastAsia="Times New Roman" w:hAnsi="Verdana" w:cs="Times New Roman"/>
            <w:color w:val="000000"/>
            <w:sz w:val="21"/>
            <w:szCs w:val="21"/>
            <w:lang w:val="ru-RU"/>
          </w:rPr>
          <w:br/>
        </w:r>
        <w:r w:rsidRPr="00672B6D">
          <w:rPr>
            <w:rFonts w:ascii="Verdana" w:eastAsia="Times New Roman" w:hAnsi="Verdana" w:cs="Times New Roman"/>
            <w:color w:val="000000"/>
            <w:sz w:val="21"/>
            <w:szCs w:val="21"/>
          </w:rPr>
          <w:t>y</w:t>
        </w:r>
        <w:r w:rsidRPr="00672B6D">
          <w:rPr>
            <w:rFonts w:ascii="Verdana" w:eastAsia="Times New Roman" w:hAnsi="Verdana" w:cs="Times New Roman"/>
            <w:color w:val="000000"/>
            <w:sz w:val="21"/>
            <w:szCs w:val="21"/>
            <w:lang w:val="ru-RU"/>
          </w:rPr>
          <w:t xml:space="preserve"> = </w:t>
        </w:r>
        <w:r w:rsidRPr="00672B6D">
          <w:rPr>
            <w:rFonts w:ascii="Verdana" w:eastAsia="Times New Roman" w:hAnsi="Verdana" w:cs="Times New Roman"/>
            <w:color w:val="000000"/>
            <w:sz w:val="21"/>
            <w:szCs w:val="21"/>
          </w:rPr>
          <w:t>a</w:t>
        </w:r>
        <w:r w:rsidRPr="00672B6D">
          <w:rPr>
            <w:rFonts w:ascii="Verdana" w:eastAsia="Times New Roman" w:hAnsi="Verdana" w:cs="Times New Roman"/>
            <w:color w:val="000000"/>
            <w:sz w:val="21"/>
            <w:szCs w:val="21"/>
            <w:lang w:val="ru-RU"/>
          </w:rPr>
          <w:t>(</w:t>
        </w:r>
        <w:r w:rsidRPr="00672B6D">
          <w:rPr>
            <w:rFonts w:ascii="Verdana" w:eastAsia="Times New Roman" w:hAnsi="Verdana" w:cs="Times New Roman"/>
            <w:color w:val="000000"/>
            <w:sz w:val="21"/>
            <w:szCs w:val="21"/>
          </w:rPr>
          <w:t>e</w:t>
        </w:r>
        <w:r w:rsidRPr="00672B6D">
          <w:rPr>
            <w:rFonts w:ascii="Verdana" w:eastAsia="Times New Roman" w:hAnsi="Verdana" w:cs="Times New Roman"/>
            <w:color w:val="000000"/>
            <w:sz w:val="21"/>
            <w:szCs w:val="21"/>
            <w:vertAlign w:val="superscript"/>
          </w:rPr>
          <w:t>x</w:t>
        </w:r>
        <w:r w:rsidRPr="00672B6D">
          <w:rPr>
            <w:rFonts w:ascii="Verdana" w:eastAsia="Times New Roman" w:hAnsi="Verdana" w:cs="Times New Roman"/>
            <w:color w:val="000000"/>
            <w:sz w:val="21"/>
            <w:szCs w:val="21"/>
            <w:vertAlign w:val="superscript"/>
            <w:lang w:val="ru-RU"/>
          </w:rPr>
          <w:t>/</w:t>
        </w:r>
        <w:r w:rsidRPr="00672B6D">
          <w:rPr>
            <w:rFonts w:ascii="Verdana" w:eastAsia="Times New Roman" w:hAnsi="Verdana" w:cs="Times New Roman"/>
            <w:color w:val="000000"/>
            <w:sz w:val="21"/>
            <w:szCs w:val="21"/>
            <w:vertAlign w:val="superscript"/>
          </w:rPr>
          <w:t>a</w:t>
        </w:r>
        <w:r w:rsidRPr="00672B6D">
          <w:rPr>
            <w:rFonts w:ascii="Verdana" w:eastAsia="Times New Roman" w:hAnsi="Verdana" w:cs="Times New Roman"/>
            <w:color w:val="000000"/>
            <w:sz w:val="21"/>
          </w:rPr>
          <w:t> </w:t>
        </w:r>
        <w:r w:rsidRPr="00672B6D">
          <w:rPr>
            <w:rFonts w:ascii="Verdana" w:eastAsia="Times New Roman" w:hAnsi="Verdana" w:cs="Times New Roman"/>
            <w:color w:val="000000"/>
            <w:sz w:val="21"/>
            <w:szCs w:val="21"/>
            <w:lang w:val="ru-RU"/>
          </w:rPr>
          <w:t xml:space="preserve">+ </w:t>
        </w:r>
        <w:r w:rsidRPr="00672B6D">
          <w:rPr>
            <w:rFonts w:ascii="Verdana" w:eastAsia="Times New Roman" w:hAnsi="Verdana" w:cs="Times New Roman"/>
            <w:color w:val="000000"/>
            <w:sz w:val="21"/>
            <w:szCs w:val="21"/>
          </w:rPr>
          <w:t>e</w:t>
        </w:r>
        <w:r w:rsidRPr="00672B6D">
          <w:rPr>
            <w:rFonts w:ascii="Verdana" w:eastAsia="Times New Roman" w:hAnsi="Verdana" w:cs="Times New Roman"/>
            <w:color w:val="000000"/>
            <w:sz w:val="21"/>
            <w:szCs w:val="21"/>
            <w:vertAlign w:val="superscript"/>
            <w:lang w:val="ru-RU"/>
          </w:rPr>
          <w:t>-</w:t>
        </w:r>
        <w:r w:rsidRPr="00672B6D">
          <w:rPr>
            <w:rFonts w:ascii="Verdana" w:eastAsia="Times New Roman" w:hAnsi="Verdana" w:cs="Times New Roman"/>
            <w:color w:val="000000"/>
            <w:sz w:val="21"/>
            <w:szCs w:val="21"/>
            <w:vertAlign w:val="superscript"/>
          </w:rPr>
          <w:t>x</w:t>
        </w:r>
        <w:r w:rsidRPr="00672B6D">
          <w:rPr>
            <w:rFonts w:ascii="Verdana" w:eastAsia="Times New Roman" w:hAnsi="Verdana" w:cs="Times New Roman"/>
            <w:color w:val="000000"/>
            <w:sz w:val="21"/>
            <w:szCs w:val="21"/>
            <w:vertAlign w:val="superscript"/>
            <w:lang w:val="ru-RU"/>
          </w:rPr>
          <w:t>/</w:t>
        </w:r>
        <w:r w:rsidRPr="00672B6D">
          <w:rPr>
            <w:rFonts w:ascii="Verdana" w:eastAsia="Times New Roman" w:hAnsi="Verdana" w:cs="Times New Roman"/>
            <w:color w:val="000000"/>
            <w:sz w:val="21"/>
            <w:szCs w:val="21"/>
            <w:vertAlign w:val="superscript"/>
          </w:rPr>
          <w:t>a</w:t>
        </w:r>
        <w:r w:rsidRPr="00672B6D">
          <w:rPr>
            <w:rFonts w:ascii="Verdana" w:eastAsia="Times New Roman" w:hAnsi="Verdana" w:cs="Times New Roman"/>
            <w:color w:val="000000"/>
            <w:sz w:val="21"/>
            <w:szCs w:val="21"/>
            <w:lang w:val="ru-RU"/>
          </w:rPr>
          <w:t xml:space="preserve">)/2 = </w:t>
        </w:r>
        <w:proofErr w:type="spellStart"/>
        <w:r w:rsidRPr="00672B6D">
          <w:rPr>
            <w:rFonts w:ascii="Verdana" w:eastAsia="Times New Roman" w:hAnsi="Verdana" w:cs="Times New Roman"/>
            <w:color w:val="000000"/>
            <w:sz w:val="21"/>
            <w:szCs w:val="21"/>
          </w:rPr>
          <w:t>acosh</w:t>
        </w:r>
        <w:proofErr w:type="spellEnd"/>
        <w:r w:rsidRPr="00672B6D">
          <w:rPr>
            <w:rFonts w:ascii="Verdana" w:eastAsia="Times New Roman" w:hAnsi="Verdana" w:cs="Times New Roman"/>
            <w:color w:val="000000"/>
            <w:sz w:val="21"/>
            <w:szCs w:val="21"/>
            <w:lang w:val="ru-RU"/>
          </w:rPr>
          <w:t>(</w:t>
        </w:r>
        <w:r w:rsidRPr="00672B6D">
          <w:rPr>
            <w:rFonts w:ascii="Verdana" w:eastAsia="Times New Roman" w:hAnsi="Verdana" w:cs="Times New Roman"/>
            <w:color w:val="000000"/>
            <w:sz w:val="21"/>
            <w:szCs w:val="21"/>
          </w:rPr>
          <w:t>x</w:t>
        </w:r>
        <w:r w:rsidRPr="00672B6D">
          <w:rPr>
            <w:rFonts w:ascii="Verdana" w:eastAsia="Times New Roman" w:hAnsi="Verdana" w:cs="Times New Roman"/>
            <w:color w:val="000000"/>
            <w:sz w:val="21"/>
            <w:szCs w:val="21"/>
            <w:lang w:val="ru-RU"/>
          </w:rPr>
          <w:t>/</w:t>
        </w:r>
        <w:r w:rsidRPr="00672B6D">
          <w:rPr>
            <w:rFonts w:ascii="Verdana" w:eastAsia="Times New Roman" w:hAnsi="Verdana" w:cs="Times New Roman"/>
            <w:color w:val="000000"/>
            <w:sz w:val="21"/>
            <w:szCs w:val="21"/>
          </w:rPr>
          <w:t>a</w:t>
        </w:r>
        <w:r w:rsidRPr="00672B6D">
          <w:rPr>
            <w:rFonts w:ascii="Verdana" w:eastAsia="Times New Roman" w:hAnsi="Verdana" w:cs="Times New Roman"/>
            <w:color w:val="000000"/>
            <w:sz w:val="21"/>
            <w:szCs w:val="21"/>
            <w:lang w:val="ru-RU"/>
          </w:rPr>
          <w:t>)</w:t>
        </w:r>
        <w:r w:rsidRPr="00672B6D">
          <w:rPr>
            <w:rFonts w:ascii="Verdana" w:eastAsia="Times New Roman" w:hAnsi="Verdana" w:cs="Times New Roman"/>
            <w:color w:val="000000"/>
            <w:sz w:val="21"/>
            <w:szCs w:val="21"/>
            <w:lang w:val="ru-RU"/>
          </w:rPr>
          <w:br/>
        </w:r>
        <w:r w:rsidRPr="00672B6D">
          <w:rPr>
            <w:rFonts w:ascii="Verdana" w:eastAsia="Times New Roman" w:hAnsi="Verdana" w:cs="Times New Roman"/>
            <w:color w:val="000000"/>
            <w:sz w:val="21"/>
            <w:szCs w:val="21"/>
            <w:lang w:val="ru-RU"/>
          </w:rPr>
          <w:br/>
          <w:t>Это кривая, по которой бы повисла цепь, подвешенная вертикально от точки</w:t>
        </w:r>
        <w:proofErr w:type="gramStart"/>
        <w:r w:rsidRPr="00672B6D">
          <w:rPr>
            <w:rFonts w:ascii="Verdana" w:eastAsia="Times New Roman" w:hAnsi="Verdana" w:cs="Times New Roman"/>
            <w:color w:val="000000"/>
            <w:sz w:val="21"/>
            <w:szCs w:val="21"/>
            <w:lang w:val="ru-RU"/>
          </w:rPr>
          <w:t xml:space="preserve"> А</w:t>
        </w:r>
        <w:proofErr w:type="gramEnd"/>
        <w:r w:rsidRPr="00672B6D">
          <w:rPr>
            <w:rFonts w:ascii="Verdana" w:eastAsia="Times New Roman" w:hAnsi="Verdana" w:cs="Times New Roman"/>
            <w:color w:val="000000"/>
            <w:sz w:val="21"/>
            <w:szCs w:val="21"/>
            <w:lang w:val="ru-RU"/>
          </w:rPr>
          <w:t xml:space="preserve"> к В.</w:t>
        </w:r>
        <w:r w:rsidRPr="00672B6D">
          <w:rPr>
            <w:rFonts w:ascii="Verdana" w:eastAsia="Times New Roman" w:hAnsi="Verdana" w:cs="Times New Roman"/>
            <w:color w:val="000000"/>
            <w:sz w:val="21"/>
            <w:szCs w:val="21"/>
            <w:lang w:val="ru-RU"/>
          </w:rPr>
          <w:br/>
        </w:r>
      </w:ins>
      <w:r>
        <w:rPr>
          <w:rFonts w:ascii="Verdana" w:eastAsia="Times New Roman" w:hAnsi="Verdana" w:cs="Times New Roman"/>
          <w:noProof/>
          <w:color w:val="000000"/>
          <w:sz w:val="21"/>
          <w:szCs w:val="21"/>
        </w:rPr>
        <w:drawing>
          <wp:inline distT="0" distB="0" distL="0" distR="0">
            <wp:extent cx="2760345" cy="1276985"/>
            <wp:effectExtent l="19050" t="0" r="1905" b="0"/>
            <wp:docPr id="7" name="Рисунок 7" descr="http://www.math10.com/ru/vysshaya-matematika/analiticheskaya-geometriya/images/11-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math10.com/ru/vysshaya-matematika/analiticheskaya-geometriya/images/11-5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0345" cy="1276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2B6D" w:rsidRPr="00672B6D" w:rsidRDefault="00672B6D" w:rsidP="00672B6D">
      <w:pPr>
        <w:spacing w:before="100" w:beforeAutospacing="1" w:after="100" w:afterAutospacing="1" w:line="245" w:lineRule="atLeast"/>
        <w:rPr>
          <w:ins w:id="10" w:author="Unknown"/>
          <w:rFonts w:ascii="Verdana" w:eastAsia="Times New Roman" w:hAnsi="Verdana" w:cs="Times New Roman"/>
          <w:color w:val="000000"/>
          <w:sz w:val="21"/>
          <w:szCs w:val="21"/>
          <w:lang w:val="ru-RU"/>
        </w:rPr>
      </w:pPr>
      <w:ins w:id="11" w:author="Unknown">
        <w:r w:rsidRPr="00672B6D">
          <w:rPr>
            <w:rFonts w:ascii="Verdana" w:eastAsia="Times New Roman" w:hAnsi="Verdana" w:cs="Times New Roman"/>
            <w:b/>
            <w:bCs/>
            <w:color w:val="000000"/>
            <w:sz w:val="21"/>
            <w:szCs w:val="21"/>
            <w:lang w:val="ru-RU"/>
          </w:rPr>
          <w:t>ТРЕХЛЕПЕСТКОВАЯ РОЗА</w:t>
        </w:r>
        <w:r w:rsidRPr="00672B6D">
          <w:rPr>
            <w:rFonts w:ascii="Verdana" w:eastAsia="Times New Roman" w:hAnsi="Verdana" w:cs="Times New Roman"/>
            <w:color w:val="000000"/>
            <w:sz w:val="21"/>
            <w:szCs w:val="21"/>
            <w:lang w:val="ru-RU"/>
          </w:rPr>
          <w:br/>
          <w:t xml:space="preserve">Уравнение: </w:t>
        </w:r>
        <w:r w:rsidRPr="00672B6D">
          <w:rPr>
            <w:rFonts w:ascii="Verdana" w:eastAsia="Times New Roman" w:hAnsi="Verdana" w:cs="Times New Roman"/>
            <w:color w:val="000000"/>
            <w:sz w:val="21"/>
            <w:szCs w:val="21"/>
          </w:rPr>
          <w:t>r</w:t>
        </w:r>
        <w:r w:rsidRPr="00672B6D">
          <w:rPr>
            <w:rFonts w:ascii="Verdana" w:eastAsia="Times New Roman" w:hAnsi="Verdana" w:cs="Times New Roman"/>
            <w:color w:val="000000"/>
            <w:sz w:val="21"/>
            <w:szCs w:val="21"/>
            <w:lang w:val="ru-RU"/>
          </w:rPr>
          <w:t xml:space="preserve"> = </w:t>
        </w:r>
        <w:proofErr w:type="spellStart"/>
        <w:r w:rsidRPr="00672B6D">
          <w:rPr>
            <w:rFonts w:ascii="Verdana" w:eastAsia="Times New Roman" w:hAnsi="Verdana" w:cs="Times New Roman"/>
            <w:color w:val="000000"/>
            <w:sz w:val="21"/>
            <w:szCs w:val="21"/>
          </w:rPr>
          <w:t>acos</w:t>
        </w:r>
        <w:proofErr w:type="spellEnd"/>
        <w:r w:rsidRPr="00672B6D">
          <w:rPr>
            <w:rFonts w:ascii="Verdana" w:eastAsia="Times New Roman" w:hAnsi="Verdana" w:cs="Times New Roman"/>
            <w:color w:val="000000"/>
            <w:sz w:val="21"/>
            <w:szCs w:val="21"/>
            <w:lang w:val="ru-RU"/>
          </w:rPr>
          <w:t>3</w:t>
        </w:r>
        <w:r w:rsidRPr="00672B6D">
          <w:rPr>
            <w:rFonts w:ascii="Verdana" w:eastAsia="Times New Roman" w:hAnsi="Verdana" w:cs="Times New Roman"/>
            <w:color w:val="000000"/>
            <w:sz w:val="21"/>
            <w:szCs w:val="21"/>
          </w:rPr>
          <w:t>θ</w:t>
        </w:r>
        <w:r w:rsidRPr="00672B6D">
          <w:rPr>
            <w:rFonts w:ascii="Verdana" w:eastAsia="Times New Roman" w:hAnsi="Verdana" w:cs="Times New Roman"/>
            <w:color w:val="000000"/>
            <w:sz w:val="21"/>
            <w:szCs w:val="21"/>
            <w:lang w:val="ru-RU"/>
          </w:rPr>
          <w:br/>
        </w:r>
        <w:r w:rsidRPr="00672B6D">
          <w:rPr>
            <w:rFonts w:ascii="Verdana" w:eastAsia="Times New Roman" w:hAnsi="Verdana" w:cs="Times New Roman"/>
            <w:color w:val="000000"/>
            <w:sz w:val="21"/>
            <w:szCs w:val="21"/>
            <w:lang w:val="ru-RU"/>
          </w:rPr>
          <w:br/>
          <w:t xml:space="preserve">Уравнение </w:t>
        </w:r>
        <w:r w:rsidRPr="00672B6D">
          <w:rPr>
            <w:rFonts w:ascii="Verdana" w:eastAsia="Times New Roman" w:hAnsi="Verdana" w:cs="Times New Roman"/>
            <w:color w:val="000000"/>
            <w:sz w:val="21"/>
            <w:szCs w:val="21"/>
          </w:rPr>
          <w:t>r</w:t>
        </w:r>
        <w:r w:rsidRPr="00672B6D">
          <w:rPr>
            <w:rFonts w:ascii="Verdana" w:eastAsia="Times New Roman" w:hAnsi="Verdana" w:cs="Times New Roman"/>
            <w:color w:val="000000"/>
            <w:sz w:val="21"/>
            <w:szCs w:val="21"/>
            <w:lang w:val="ru-RU"/>
          </w:rPr>
          <w:t xml:space="preserve"> = </w:t>
        </w:r>
        <w:proofErr w:type="spellStart"/>
        <w:r w:rsidRPr="00672B6D">
          <w:rPr>
            <w:rFonts w:ascii="Verdana" w:eastAsia="Times New Roman" w:hAnsi="Verdana" w:cs="Times New Roman"/>
            <w:color w:val="000000"/>
            <w:sz w:val="21"/>
            <w:szCs w:val="21"/>
          </w:rPr>
          <w:t>acos</w:t>
        </w:r>
        <w:proofErr w:type="spellEnd"/>
        <w:r w:rsidRPr="00672B6D">
          <w:rPr>
            <w:rFonts w:ascii="Verdana" w:eastAsia="Times New Roman" w:hAnsi="Verdana" w:cs="Times New Roman"/>
            <w:color w:val="000000"/>
            <w:sz w:val="21"/>
            <w:szCs w:val="21"/>
            <w:lang w:val="ru-RU"/>
          </w:rPr>
          <w:t>3</w:t>
        </w:r>
        <w:r w:rsidRPr="00672B6D">
          <w:rPr>
            <w:rFonts w:ascii="Verdana" w:eastAsia="Times New Roman" w:hAnsi="Verdana" w:cs="Times New Roman"/>
            <w:color w:val="000000"/>
            <w:sz w:val="21"/>
            <w:szCs w:val="21"/>
          </w:rPr>
          <w:t>θ</w:t>
        </w:r>
        <w:r w:rsidRPr="00672B6D">
          <w:rPr>
            <w:rFonts w:ascii="Verdana" w:eastAsia="Times New Roman" w:hAnsi="Verdana" w:cs="Times New Roman"/>
            <w:color w:val="000000"/>
            <w:sz w:val="21"/>
            <w:szCs w:val="21"/>
            <w:lang w:val="ru-RU"/>
          </w:rPr>
          <w:t xml:space="preserve"> подобно кривой, полученной вращением против часовой стрелки по кривой 30</w:t>
        </w:r>
        <w:r w:rsidRPr="00672B6D">
          <w:rPr>
            <w:rFonts w:ascii="Verdana" w:eastAsia="Times New Roman" w:hAnsi="Verdana" w:cs="Times New Roman"/>
            <w:color w:val="000000"/>
            <w:sz w:val="21"/>
            <w:szCs w:val="21"/>
            <w:vertAlign w:val="superscript"/>
          </w:rPr>
          <w:t>o</w:t>
        </w:r>
        <w:r w:rsidRPr="00672B6D">
          <w:rPr>
            <w:rFonts w:ascii="Verdana" w:eastAsia="Times New Roman" w:hAnsi="Verdana" w:cs="Times New Roman"/>
            <w:color w:val="000000"/>
            <w:sz w:val="21"/>
            <w:szCs w:val="21"/>
            <w:lang w:val="ru-RU"/>
          </w:rPr>
          <w:t xml:space="preserve">или </w:t>
        </w:r>
        <w:r w:rsidRPr="00672B6D">
          <w:rPr>
            <w:rFonts w:ascii="Verdana" w:eastAsia="Times New Roman" w:hAnsi="Verdana" w:cs="Times New Roman"/>
            <w:color w:val="000000"/>
            <w:sz w:val="21"/>
            <w:szCs w:val="21"/>
          </w:rPr>
          <w:t>π</w:t>
        </w:r>
        <w:r w:rsidRPr="00672B6D">
          <w:rPr>
            <w:rFonts w:ascii="Verdana" w:eastAsia="Times New Roman" w:hAnsi="Verdana" w:cs="Times New Roman"/>
            <w:color w:val="000000"/>
            <w:sz w:val="21"/>
            <w:szCs w:val="21"/>
            <w:lang w:val="ru-RU"/>
          </w:rPr>
          <w:t>/6 радиан.</w:t>
        </w:r>
        <w:r w:rsidRPr="00672B6D">
          <w:rPr>
            <w:rFonts w:ascii="Verdana" w:eastAsia="Times New Roman" w:hAnsi="Verdana" w:cs="Times New Roman"/>
            <w:color w:val="000000"/>
            <w:sz w:val="21"/>
            <w:szCs w:val="21"/>
            <w:lang w:val="ru-RU"/>
          </w:rPr>
          <w:br/>
        </w:r>
        <w:r w:rsidRPr="00672B6D">
          <w:rPr>
            <w:rFonts w:ascii="Verdana" w:eastAsia="Times New Roman" w:hAnsi="Verdana" w:cs="Times New Roman"/>
            <w:color w:val="000000"/>
            <w:sz w:val="21"/>
            <w:szCs w:val="21"/>
            <w:lang w:val="ru-RU"/>
          </w:rPr>
          <w:lastRenderedPageBreak/>
          <w:br/>
          <w:t xml:space="preserve">В общем, </w:t>
        </w:r>
        <w:r w:rsidRPr="00672B6D">
          <w:rPr>
            <w:rFonts w:ascii="Verdana" w:eastAsia="Times New Roman" w:hAnsi="Verdana" w:cs="Times New Roman"/>
            <w:color w:val="000000"/>
            <w:sz w:val="21"/>
            <w:szCs w:val="21"/>
          </w:rPr>
          <w:t>r</w:t>
        </w:r>
        <w:r w:rsidRPr="00672B6D">
          <w:rPr>
            <w:rFonts w:ascii="Verdana" w:eastAsia="Times New Roman" w:hAnsi="Verdana" w:cs="Times New Roman"/>
            <w:color w:val="000000"/>
            <w:sz w:val="21"/>
            <w:szCs w:val="21"/>
            <w:lang w:val="ru-RU"/>
          </w:rPr>
          <w:t xml:space="preserve"> = </w:t>
        </w:r>
        <w:proofErr w:type="spellStart"/>
        <w:r w:rsidRPr="00672B6D">
          <w:rPr>
            <w:rFonts w:ascii="Verdana" w:eastAsia="Times New Roman" w:hAnsi="Verdana" w:cs="Times New Roman"/>
            <w:color w:val="000000"/>
            <w:sz w:val="21"/>
            <w:szCs w:val="21"/>
          </w:rPr>
          <w:t>acosnθ</w:t>
        </w:r>
        <w:proofErr w:type="spellEnd"/>
        <w:r w:rsidRPr="00672B6D">
          <w:rPr>
            <w:rFonts w:ascii="Verdana" w:eastAsia="Times New Roman" w:hAnsi="Verdana" w:cs="Times New Roman"/>
            <w:color w:val="000000"/>
            <w:sz w:val="21"/>
            <w:szCs w:val="21"/>
            <w:lang w:val="ru-RU"/>
          </w:rPr>
          <w:t xml:space="preserve"> или </w:t>
        </w:r>
        <w:r w:rsidRPr="00672B6D">
          <w:rPr>
            <w:rFonts w:ascii="Verdana" w:eastAsia="Times New Roman" w:hAnsi="Verdana" w:cs="Times New Roman"/>
            <w:color w:val="000000"/>
            <w:sz w:val="21"/>
            <w:szCs w:val="21"/>
          </w:rPr>
          <w:t>r</w:t>
        </w:r>
        <w:r w:rsidRPr="00672B6D">
          <w:rPr>
            <w:rFonts w:ascii="Verdana" w:eastAsia="Times New Roman" w:hAnsi="Verdana" w:cs="Times New Roman"/>
            <w:color w:val="000000"/>
            <w:sz w:val="21"/>
            <w:szCs w:val="21"/>
            <w:lang w:val="ru-RU"/>
          </w:rPr>
          <w:t xml:space="preserve"> = </w:t>
        </w:r>
        <w:proofErr w:type="spellStart"/>
        <w:r w:rsidRPr="00672B6D">
          <w:rPr>
            <w:rFonts w:ascii="Verdana" w:eastAsia="Times New Roman" w:hAnsi="Verdana" w:cs="Times New Roman"/>
            <w:color w:val="000000"/>
            <w:sz w:val="21"/>
            <w:szCs w:val="21"/>
          </w:rPr>
          <w:t>asinnθ</w:t>
        </w:r>
        <w:proofErr w:type="spellEnd"/>
        <w:r w:rsidRPr="00672B6D">
          <w:rPr>
            <w:rFonts w:ascii="Verdana" w:eastAsia="Times New Roman" w:hAnsi="Verdana" w:cs="Times New Roman"/>
            <w:color w:val="000000"/>
            <w:sz w:val="21"/>
            <w:szCs w:val="21"/>
            <w:lang w:val="ru-RU"/>
          </w:rPr>
          <w:t xml:space="preserve"> имеет </w:t>
        </w:r>
        <w:r w:rsidRPr="00672B6D">
          <w:rPr>
            <w:rFonts w:ascii="Verdana" w:eastAsia="Times New Roman" w:hAnsi="Verdana" w:cs="Times New Roman"/>
            <w:color w:val="000000"/>
            <w:sz w:val="21"/>
            <w:szCs w:val="21"/>
          </w:rPr>
          <w:t>n</w:t>
        </w:r>
        <w:r w:rsidRPr="00672B6D">
          <w:rPr>
            <w:rFonts w:ascii="Verdana" w:eastAsia="Times New Roman" w:hAnsi="Verdana" w:cs="Times New Roman"/>
            <w:color w:val="000000"/>
            <w:sz w:val="21"/>
            <w:szCs w:val="21"/>
            <w:lang w:val="ru-RU"/>
          </w:rPr>
          <w:t xml:space="preserve"> </w:t>
        </w:r>
        <w:proofErr w:type="gramStart"/>
        <w:r w:rsidRPr="00672B6D">
          <w:rPr>
            <w:rFonts w:ascii="Verdana" w:eastAsia="Times New Roman" w:hAnsi="Verdana" w:cs="Times New Roman"/>
            <w:color w:val="000000"/>
            <w:sz w:val="21"/>
            <w:szCs w:val="21"/>
            <w:lang w:val="ru-RU"/>
          </w:rPr>
          <w:t>лепестков</w:t>
        </w:r>
        <w:proofErr w:type="gramEnd"/>
        <w:r w:rsidRPr="00672B6D">
          <w:rPr>
            <w:rFonts w:ascii="Verdana" w:eastAsia="Times New Roman" w:hAnsi="Verdana" w:cs="Times New Roman"/>
            <w:color w:val="000000"/>
            <w:sz w:val="21"/>
            <w:szCs w:val="21"/>
            <w:lang w:val="ru-RU"/>
          </w:rPr>
          <w:t xml:space="preserve"> если </w:t>
        </w:r>
        <w:r w:rsidRPr="00672B6D">
          <w:rPr>
            <w:rFonts w:ascii="Verdana" w:eastAsia="Times New Roman" w:hAnsi="Verdana" w:cs="Times New Roman"/>
            <w:color w:val="000000"/>
            <w:sz w:val="21"/>
            <w:szCs w:val="21"/>
          </w:rPr>
          <w:t>n</w:t>
        </w:r>
        <w:r w:rsidRPr="00672B6D">
          <w:rPr>
            <w:rFonts w:ascii="Verdana" w:eastAsia="Times New Roman" w:hAnsi="Verdana" w:cs="Times New Roman"/>
            <w:color w:val="000000"/>
            <w:sz w:val="21"/>
            <w:szCs w:val="21"/>
            <w:lang w:val="ru-RU"/>
          </w:rPr>
          <w:t xml:space="preserve"> является нечетным.</w:t>
        </w:r>
        <w:r w:rsidRPr="00672B6D">
          <w:rPr>
            <w:rFonts w:ascii="Verdana" w:eastAsia="Times New Roman" w:hAnsi="Verdana" w:cs="Times New Roman"/>
            <w:color w:val="000000"/>
            <w:sz w:val="21"/>
            <w:szCs w:val="21"/>
            <w:lang w:val="ru-RU"/>
          </w:rPr>
          <w:br/>
        </w:r>
      </w:ins>
      <w:r>
        <w:rPr>
          <w:rFonts w:ascii="Verdana" w:eastAsia="Times New Roman" w:hAnsi="Verdana" w:cs="Times New Roman"/>
          <w:noProof/>
          <w:color w:val="000000"/>
          <w:sz w:val="21"/>
          <w:szCs w:val="21"/>
        </w:rPr>
        <w:drawing>
          <wp:inline distT="0" distB="0" distL="0" distR="0">
            <wp:extent cx="2726055" cy="1889125"/>
            <wp:effectExtent l="19050" t="0" r="0" b="0"/>
            <wp:docPr id="8" name="Рисунок 8" descr="http://www.math10.com/ru/vysshaya-matematika/analiticheskaya-geometriya/images/11-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math10.com/ru/vysshaya-matematika/analiticheskaya-geometriya/images/11-6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6055" cy="188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2B6D" w:rsidRPr="00672B6D" w:rsidRDefault="00672B6D" w:rsidP="00672B6D">
      <w:pPr>
        <w:spacing w:before="100" w:beforeAutospacing="1" w:after="100" w:afterAutospacing="1" w:line="245" w:lineRule="atLeast"/>
        <w:rPr>
          <w:ins w:id="12" w:author="Unknown"/>
          <w:rFonts w:ascii="Verdana" w:eastAsia="Times New Roman" w:hAnsi="Verdana" w:cs="Times New Roman"/>
          <w:color w:val="000000"/>
          <w:sz w:val="21"/>
          <w:szCs w:val="21"/>
          <w:lang w:val="ru-RU"/>
        </w:rPr>
      </w:pPr>
      <w:ins w:id="13" w:author="Unknown">
        <w:r w:rsidRPr="00672B6D">
          <w:rPr>
            <w:rFonts w:ascii="Verdana" w:eastAsia="Times New Roman" w:hAnsi="Verdana" w:cs="Times New Roman"/>
            <w:b/>
            <w:bCs/>
            <w:color w:val="000000"/>
            <w:sz w:val="21"/>
            <w:szCs w:val="21"/>
            <w:lang w:val="ru-RU"/>
          </w:rPr>
          <w:t>ЧЕТЫРЕХЛЕПЕСТКОВАЯ РОЗА</w:t>
        </w:r>
        <w:r w:rsidRPr="00672B6D">
          <w:rPr>
            <w:rFonts w:ascii="Verdana" w:eastAsia="Times New Roman" w:hAnsi="Verdana" w:cs="Times New Roman"/>
            <w:color w:val="000000"/>
            <w:sz w:val="21"/>
            <w:szCs w:val="21"/>
            <w:lang w:val="ru-RU"/>
          </w:rPr>
          <w:br/>
          <w:t xml:space="preserve">Уравнение: </w:t>
        </w:r>
        <w:r w:rsidRPr="00672B6D">
          <w:rPr>
            <w:rFonts w:ascii="Verdana" w:eastAsia="Times New Roman" w:hAnsi="Verdana" w:cs="Times New Roman"/>
            <w:color w:val="000000"/>
            <w:sz w:val="21"/>
            <w:szCs w:val="21"/>
          </w:rPr>
          <w:t>r</w:t>
        </w:r>
        <w:r w:rsidRPr="00672B6D">
          <w:rPr>
            <w:rFonts w:ascii="Verdana" w:eastAsia="Times New Roman" w:hAnsi="Verdana" w:cs="Times New Roman"/>
            <w:color w:val="000000"/>
            <w:sz w:val="21"/>
            <w:szCs w:val="21"/>
            <w:lang w:val="ru-RU"/>
          </w:rPr>
          <w:t xml:space="preserve"> = </w:t>
        </w:r>
        <w:proofErr w:type="spellStart"/>
        <w:r w:rsidRPr="00672B6D">
          <w:rPr>
            <w:rFonts w:ascii="Verdana" w:eastAsia="Times New Roman" w:hAnsi="Verdana" w:cs="Times New Roman"/>
            <w:color w:val="000000"/>
            <w:sz w:val="21"/>
            <w:szCs w:val="21"/>
          </w:rPr>
          <w:t>acos</w:t>
        </w:r>
        <w:proofErr w:type="spellEnd"/>
        <w:r w:rsidRPr="00672B6D">
          <w:rPr>
            <w:rFonts w:ascii="Verdana" w:eastAsia="Times New Roman" w:hAnsi="Verdana" w:cs="Times New Roman"/>
            <w:color w:val="000000"/>
            <w:sz w:val="21"/>
            <w:szCs w:val="21"/>
            <w:lang w:val="ru-RU"/>
          </w:rPr>
          <w:t>2</w:t>
        </w:r>
        <w:r w:rsidRPr="00672B6D">
          <w:rPr>
            <w:rFonts w:ascii="Verdana" w:eastAsia="Times New Roman" w:hAnsi="Verdana" w:cs="Times New Roman"/>
            <w:color w:val="000000"/>
            <w:sz w:val="21"/>
            <w:szCs w:val="21"/>
          </w:rPr>
          <w:t>θ</w:t>
        </w:r>
        <w:r w:rsidRPr="00672B6D">
          <w:rPr>
            <w:rFonts w:ascii="Verdana" w:eastAsia="Times New Roman" w:hAnsi="Verdana" w:cs="Times New Roman"/>
            <w:color w:val="000000"/>
            <w:sz w:val="21"/>
            <w:szCs w:val="21"/>
            <w:lang w:val="ru-RU"/>
          </w:rPr>
          <w:br/>
        </w:r>
        <w:r w:rsidRPr="00672B6D">
          <w:rPr>
            <w:rFonts w:ascii="Verdana" w:eastAsia="Times New Roman" w:hAnsi="Verdana" w:cs="Times New Roman"/>
            <w:color w:val="000000"/>
            <w:sz w:val="21"/>
            <w:szCs w:val="21"/>
            <w:lang w:val="ru-RU"/>
          </w:rPr>
          <w:br/>
          <w:t xml:space="preserve">Уравнение </w:t>
        </w:r>
        <w:r w:rsidRPr="00672B6D">
          <w:rPr>
            <w:rFonts w:ascii="Verdana" w:eastAsia="Times New Roman" w:hAnsi="Verdana" w:cs="Times New Roman"/>
            <w:color w:val="000000"/>
            <w:sz w:val="21"/>
            <w:szCs w:val="21"/>
          </w:rPr>
          <w:t>r</w:t>
        </w:r>
        <w:r w:rsidRPr="00672B6D">
          <w:rPr>
            <w:rFonts w:ascii="Verdana" w:eastAsia="Times New Roman" w:hAnsi="Verdana" w:cs="Times New Roman"/>
            <w:color w:val="000000"/>
            <w:sz w:val="21"/>
            <w:szCs w:val="21"/>
            <w:lang w:val="ru-RU"/>
          </w:rPr>
          <w:t xml:space="preserve"> = </w:t>
        </w:r>
        <w:proofErr w:type="spellStart"/>
        <w:r w:rsidRPr="00672B6D">
          <w:rPr>
            <w:rFonts w:ascii="Verdana" w:eastAsia="Times New Roman" w:hAnsi="Verdana" w:cs="Times New Roman"/>
            <w:color w:val="000000"/>
            <w:sz w:val="21"/>
            <w:szCs w:val="21"/>
          </w:rPr>
          <w:t>asin</w:t>
        </w:r>
        <w:proofErr w:type="spellEnd"/>
        <w:r w:rsidRPr="00672B6D">
          <w:rPr>
            <w:rFonts w:ascii="Verdana" w:eastAsia="Times New Roman" w:hAnsi="Verdana" w:cs="Times New Roman"/>
            <w:color w:val="000000"/>
            <w:sz w:val="21"/>
            <w:szCs w:val="21"/>
            <w:lang w:val="ru-RU"/>
          </w:rPr>
          <w:t>2</w:t>
        </w:r>
        <w:r w:rsidRPr="00672B6D">
          <w:rPr>
            <w:rFonts w:ascii="Verdana" w:eastAsia="Times New Roman" w:hAnsi="Verdana" w:cs="Times New Roman"/>
            <w:color w:val="000000"/>
            <w:sz w:val="21"/>
            <w:szCs w:val="21"/>
          </w:rPr>
          <w:t>θ</w:t>
        </w:r>
        <w:r w:rsidRPr="00672B6D">
          <w:rPr>
            <w:rFonts w:ascii="Verdana" w:eastAsia="Times New Roman" w:hAnsi="Verdana" w:cs="Times New Roman"/>
            <w:color w:val="000000"/>
            <w:sz w:val="21"/>
            <w:szCs w:val="21"/>
            <w:lang w:val="ru-RU"/>
          </w:rPr>
          <w:t xml:space="preserve"> подобно кривой, полученной вращением против часовой стрелки по кривой 45</w:t>
        </w:r>
        <w:r w:rsidRPr="00672B6D">
          <w:rPr>
            <w:rFonts w:ascii="Verdana" w:eastAsia="Times New Roman" w:hAnsi="Verdana" w:cs="Times New Roman"/>
            <w:color w:val="000000"/>
            <w:sz w:val="21"/>
            <w:szCs w:val="21"/>
            <w:vertAlign w:val="superscript"/>
          </w:rPr>
          <w:t>o</w:t>
        </w:r>
        <w:r w:rsidRPr="00672B6D">
          <w:rPr>
            <w:rFonts w:ascii="Verdana" w:eastAsia="Times New Roman" w:hAnsi="Verdana" w:cs="Times New Roman"/>
            <w:color w:val="000000"/>
            <w:sz w:val="21"/>
            <w:szCs w:val="21"/>
            <w:lang w:val="ru-RU"/>
          </w:rPr>
          <w:t xml:space="preserve">или </w:t>
        </w:r>
        <w:r w:rsidRPr="00672B6D">
          <w:rPr>
            <w:rFonts w:ascii="Verdana" w:eastAsia="Times New Roman" w:hAnsi="Verdana" w:cs="Times New Roman"/>
            <w:color w:val="000000"/>
            <w:sz w:val="21"/>
            <w:szCs w:val="21"/>
          </w:rPr>
          <w:t>π</w:t>
        </w:r>
        <w:r w:rsidRPr="00672B6D">
          <w:rPr>
            <w:rFonts w:ascii="Verdana" w:eastAsia="Times New Roman" w:hAnsi="Verdana" w:cs="Times New Roman"/>
            <w:color w:val="000000"/>
            <w:sz w:val="21"/>
            <w:szCs w:val="21"/>
            <w:lang w:val="ru-RU"/>
          </w:rPr>
          <w:t>/4 радиан.</w:t>
        </w:r>
        <w:r w:rsidRPr="00672B6D">
          <w:rPr>
            <w:rFonts w:ascii="Verdana" w:eastAsia="Times New Roman" w:hAnsi="Verdana" w:cs="Times New Roman"/>
            <w:color w:val="000000"/>
            <w:sz w:val="21"/>
            <w:szCs w:val="21"/>
            <w:lang w:val="ru-RU"/>
          </w:rPr>
          <w:br/>
        </w:r>
        <w:r w:rsidRPr="00672B6D">
          <w:rPr>
            <w:rFonts w:ascii="Verdana" w:eastAsia="Times New Roman" w:hAnsi="Verdana" w:cs="Times New Roman"/>
            <w:color w:val="000000"/>
            <w:sz w:val="21"/>
            <w:szCs w:val="21"/>
            <w:lang w:val="ru-RU"/>
          </w:rPr>
          <w:br/>
          <w:t xml:space="preserve">В общем </w:t>
        </w:r>
        <w:r w:rsidRPr="00672B6D">
          <w:rPr>
            <w:rFonts w:ascii="Verdana" w:eastAsia="Times New Roman" w:hAnsi="Verdana" w:cs="Times New Roman"/>
            <w:color w:val="000000"/>
            <w:sz w:val="21"/>
            <w:szCs w:val="21"/>
          </w:rPr>
          <w:t>r</w:t>
        </w:r>
        <w:r w:rsidRPr="00672B6D">
          <w:rPr>
            <w:rFonts w:ascii="Verdana" w:eastAsia="Times New Roman" w:hAnsi="Verdana" w:cs="Times New Roman"/>
            <w:color w:val="000000"/>
            <w:sz w:val="21"/>
            <w:szCs w:val="21"/>
            <w:lang w:val="ru-RU"/>
          </w:rPr>
          <w:t xml:space="preserve"> = </w:t>
        </w:r>
        <w:proofErr w:type="spellStart"/>
        <w:r w:rsidRPr="00672B6D">
          <w:rPr>
            <w:rFonts w:ascii="Verdana" w:eastAsia="Times New Roman" w:hAnsi="Verdana" w:cs="Times New Roman"/>
            <w:color w:val="000000"/>
            <w:sz w:val="21"/>
            <w:szCs w:val="21"/>
          </w:rPr>
          <w:t>acosnθ</w:t>
        </w:r>
        <w:proofErr w:type="spellEnd"/>
        <w:r w:rsidRPr="00672B6D">
          <w:rPr>
            <w:rFonts w:ascii="Verdana" w:eastAsia="Times New Roman" w:hAnsi="Verdana" w:cs="Times New Roman"/>
            <w:color w:val="000000"/>
            <w:sz w:val="21"/>
            <w:szCs w:val="21"/>
            <w:lang w:val="ru-RU"/>
          </w:rPr>
          <w:t xml:space="preserve"> или </w:t>
        </w:r>
        <w:r w:rsidRPr="00672B6D">
          <w:rPr>
            <w:rFonts w:ascii="Verdana" w:eastAsia="Times New Roman" w:hAnsi="Verdana" w:cs="Times New Roman"/>
            <w:color w:val="000000"/>
            <w:sz w:val="21"/>
            <w:szCs w:val="21"/>
          </w:rPr>
          <w:t>r</w:t>
        </w:r>
        <w:r w:rsidRPr="00672B6D">
          <w:rPr>
            <w:rFonts w:ascii="Verdana" w:eastAsia="Times New Roman" w:hAnsi="Verdana" w:cs="Times New Roman"/>
            <w:color w:val="000000"/>
            <w:sz w:val="21"/>
            <w:szCs w:val="21"/>
            <w:lang w:val="ru-RU"/>
          </w:rPr>
          <w:t xml:space="preserve"> = </w:t>
        </w:r>
        <w:proofErr w:type="spellStart"/>
        <w:r w:rsidRPr="00672B6D">
          <w:rPr>
            <w:rFonts w:ascii="Verdana" w:eastAsia="Times New Roman" w:hAnsi="Verdana" w:cs="Times New Roman"/>
            <w:color w:val="000000"/>
            <w:sz w:val="21"/>
            <w:szCs w:val="21"/>
          </w:rPr>
          <w:t>asinnθ</w:t>
        </w:r>
        <w:proofErr w:type="spellEnd"/>
        <w:r w:rsidRPr="00672B6D">
          <w:rPr>
            <w:rFonts w:ascii="Verdana" w:eastAsia="Times New Roman" w:hAnsi="Verdana" w:cs="Times New Roman"/>
            <w:color w:val="000000"/>
            <w:sz w:val="21"/>
            <w:szCs w:val="21"/>
            <w:lang w:val="ru-RU"/>
          </w:rPr>
          <w:t xml:space="preserve"> имеет 2</w:t>
        </w:r>
        <w:r w:rsidRPr="00672B6D">
          <w:rPr>
            <w:rFonts w:ascii="Verdana" w:eastAsia="Times New Roman" w:hAnsi="Verdana" w:cs="Times New Roman"/>
            <w:color w:val="000000"/>
            <w:sz w:val="21"/>
            <w:szCs w:val="21"/>
          </w:rPr>
          <w:t>n</w:t>
        </w:r>
        <w:r w:rsidRPr="00672B6D">
          <w:rPr>
            <w:rFonts w:ascii="Verdana" w:eastAsia="Times New Roman" w:hAnsi="Verdana" w:cs="Times New Roman"/>
            <w:color w:val="000000"/>
            <w:sz w:val="21"/>
            <w:szCs w:val="21"/>
            <w:lang w:val="ru-RU"/>
          </w:rPr>
          <w:t xml:space="preserve"> </w:t>
        </w:r>
        <w:proofErr w:type="gramStart"/>
        <w:r w:rsidRPr="00672B6D">
          <w:rPr>
            <w:rFonts w:ascii="Verdana" w:eastAsia="Times New Roman" w:hAnsi="Verdana" w:cs="Times New Roman"/>
            <w:color w:val="000000"/>
            <w:sz w:val="21"/>
            <w:szCs w:val="21"/>
            <w:lang w:val="ru-RU"/>
          </w:rPr>
          <w:t>лепестков</w:t>
        </w:r>
        <w:proofErr w:type="gramEnd"/>
        <w:r w:rsidRPr="00672B6D">
          <w:rPr>
            <w:rFonts w:ascii="Verdana" w:eastAsia="Times New Roman" w:hAnsi="Verdana" w:cs="Times New Roman"/>
            <w:color w:val="000000"/>
            <w:sz w:val="21"/>
            <w:szCs w:val="21"/>
            <w:lang w:val="ru-RU"/>
          </w:rPr>
          <w:t xml:space="preserve"> если </w:t>
        </w:r>
        <w:r w:rsidRPr="00672B6D">
          <w:rPr>
            <w:rFonts w:ascii="Verdana" w:eastAsia="Times New Roman" w:hAnsi="Verdana" w:cs="Times New Roman"/>
            <w:color w:val="000000"/>
            <w:sz w:val="21"/>
            <w:szCs w:val="21"/>
          </w:rPr>
          <w:t>n</w:t>
        </w:r>
        <w:r w:rsidRPr="00672B6D">
          <w:rPr>
            <w:rFonts w:ascii="Verdana" w:eastAsia="Times New Roman" w:hAnsi="Verdana" w:cs="Times New Roman"/>
            <w:color w:val="000000"/>
            <w:sz w:val="21"/>
            <w:szCs w:val="21"/>
            <w:lang w:val="ru-RU"/>
          </w:rPr>
          <w:t xml:space="preserve"> - четное.</w:t>
        </w:r>
        <w:r w:rsidRPr="00672B6D">
          <w:rPr>
            <w:rFonts w:ascii="Verdana" w:eastAsia="Times New Roman" w:hAnsi="Verdana" w:cs="Times New Roman"/>
            <w:color w:val="000000"/>
            <w:sz w:val="21"/>
            <w:szCs w:val="21"/>
            <w:lang w:val="ru-RU"/>
          </w:rPr>
          <w:br/>
        </w:r>
      </w:ins>
      <w:r>
        <w:rPr>
          <w:rFonts w:ascii="Verdana" w:eastAsia="Times New Roman" w:hAnsi="Verdana" w:cs="Times New Roman"/>
          <w:noProof/>
          <w:color w:val="000000"/>
          <w:sz w:val="21"/>
          <w:szCs w:val="21"/>
        </w:rPr>
        <w:drawing>
          <wp:inline distT="0" distB="0" distL="0" distR="0">
            <wp:extent cx="2294890" cy="1932305"/>
            <wp:effectExtent l="19050" t="0" r="0" b="0"/>
            <wp:docPr id="9" name="Рисунок 9" descr="http://www.math10.com/ru/vysshaya-matematika/analiticheskaya-geometriya/images/11-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.math10.com/ru/vysshaya-matematika/analiticheskaya-geometriya/images/11-7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4890" cy="1932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2B6D" w:rsidRPr="00672B6D" w:rsidRDefault="00672B6D" w:rsidP="00672B6D">
      <w:pPr>
        <w:spacing w:before="100" w:beforeAutospacing="1" w:after="100" w:afterAutospacing="1" w:line="245" w:lineRule="atLeast"/>
        <w:rPr>
          <w:ins w:id="14" w:author="Unknown"/>
          <w:rFonts w:ascii="Verdana" w:eastAsia="Times New Roman" w:hAnsi="Verdana" w:cs="Times New Roman"/>
          <w:color w:val="000000"/>
          <w:sz w:val="21"/>
          <w:szCs w:val="21"/>
          <w:lang w:val="ru-RU"/>
        </w:rPr>
      </w:pPr>
      <w:ins w:id="15" w:author="Unknown">
        <w:r w:rsidRPr="00672B6D">
          <w:rPr>
            <w:rFonts w:ascii="Verdana" w:eastAsia="Times New Roman" w:hAnsi="Verdana" w:cs="Times New Roman"/>
            <w:b/>
            <w:bCs/>
            <w:color w:val="000000"/>
            <w:sz w:val="21"/>
            <w:szCs w:val="21"/>
            <w:lang w:val="ru-RU"/>
          </w:rPr>
          <w:t>ЭПИЦИКЛОИДА</w:t>
        </w:r>
        <w:r w:rsidRPr="00672B6D">
          <w:rPr>
            <w:rFonts w:ascii="Verdana" w:eastAsia="Times New Roman" w:hAnsi="Verdana" w:cs="Times New Roman"/>
            <w:color w:val="000000"/>
            <w:sz w:val="21"/>
            <w:szCs w:val="21"/>
            <w:lang w:val="ru-RU"/>
          </w:rPr>
          <w:br/>
          <w:t>Параметрические уравнения:</w:t>
        </w:r>
        <w:r w:rsidRPr="00672B6D">
          <w:rPr>
            <w:rFonts w:ascii="Verdana" w:eastAsia="Times New Roman" w:hAnsi="Verdana" w:cs="Times New Roman"/>
            <w:color w:val="000000"/>
            <w:sz w:val="21"/>
            <w:szCs w:val="21"/>
            <w:lang w:val="ru-RU"/>
          </w:rPr>
          <w:br/>
        </w:r>
      </w:ins>
      <w:r>
        <w:rPr>
          <w:rFonts w:ascii="Verdana" w:eastAsia="Times New Roman" w:hAnsi="Verdana" w:cs="Times New Roman"/>
          <w:noProof/>
          <w:color w:val="000000"/>
          <w:sz w:val="21"/>
          <w:szCs w:val="21"/>
        </w:rPr>
        <w:drawing>
          <wp:inline distT="0" distB="0" distL="0" distR="0">
            <wp:extent cx="3019425" cy="1043940"/>
            <wp:effectExtent l="19050" t="0" r="9525" b="0"/>
            <wp:docPr id="10" name="Рисунок 10" descr="http://www.math10.com/ru/vysshaya-matematika/analiticheskaya-geometriya/images/xy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www.math10.com/ru/vysshaya-matematika/analiticheskaya-geometriya/images/xy3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1043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ins w:id="16" w:author="Unknown">
        <w:r w:rsidRPr="00672B6D">
          <w:rPr>
            <w:rFonts w:ascii="Verdana" w:eastAsia="Times New Roman" w:hAnsi="Verdana" w:cs="Times New Roman"/>
            <w:color w:val="000000"/>
            <w:sz w:val="21"/>
            <w:szCs w:val="21"/>
            <w:lang w:val="ru-RU"/>
          </w:rPr>
          <w:br/>
        </w:r>
        <w:r w:rsidRPr="00672B6D">
          <w:rPr>
            <w:rFonts w:ascii="Verdana" w:eastAsia="Times New Roman" w:hAnsi="Verdana" w:cs="Times New Roman"/>
            <w:color w:val="000000"/>
            <w:sz w:val="21"/>
            <w:szCs w:val="21"/>
            <w:lang w:val="ru-RU"/>
          </w:rPr>
          <w:br/>
          <w:t xml:space="preserve">Это кривая, описываемая точкой </w:t>
        </w:r>
        <w:proofErr w:type="gramStart"/>
        <w:r w:rsidRPr="00672B6D">
          <w:rPr>
            <w:rFonts w:ascii="Verdana" w:eastAsia="Times New Roman" w:hAnsi="Verdana" w:cs="Times New Roman"/>
            <w:color w:val="000000"/>
            <w:sz w:val="21"/>
            <w:szCs w:val="21"/>
            <w:lang w:val="ru-RU"/>
          </w:rPr>
          <w:t>Р</w:t>
        </w:r>
        <w:proofErr w:type="gramEnd"/>
        <w:r w:rsidRPr="00672B6D">
          <w:rPr>
            <w:rFonts w:ascii="Verdana" w:eastAsia="Times New Roman" w:hAnsi="Verdana" w:cs="Times New Roman"/>
            <w:color w:val="000000"/>
            <w:sz w:val="21"/>
            <w:szCs w:val="21"/>
            <w:lang w:val="ru-RU"/>
          </w:rPr>
          <w:t xml:space="preserve"> на окружности радиуса </w:t>
        </w:r>
        <w:r w:rsidRPr="00672B6D">
          <w:rPr>
            <w:rFonts w:ascii="Verdana" w:eastAsia="Times New Roman" w:hAnsi="Verdana" w:cs="Times New Roman"/>
            <w:color w:val="000000"/>
            <w:sz w:val="21"/>
            <w:szCs w:val="21"/>
          </w:rPr>
          <w:t>b</w:t>
        </w:r>
        <w:r w:rsidRPr="00672B6D">
          <w:rPr>
            <w:rFonts w:ascii="Verdana" w:eastAsia="Times New Roman" w:hAnsi="Verdana" w:cs="Times New Roman"/>
            <w:color w:val="000000"/>
            <w:sz w:val="21"/>
            <w:szCs w:val="21"/>
            <w:lang w:val="ru-RU"/>
          </w:rPr>
          <w:t xml:space="preserve">, когда она катится по внешней </w:t>
        </w:r>
        <w:r w:rsidRPr="00672B6D">
          <w:rPr>
            <w:rFonts w:ascii="Verdana" w:eastAsia="Times New Roman" w:hAnsi="Verdana" w:cs="Times New Roman"/>
            <w:color w:val="000000"/>
            <w:sz w:val="21"/>
            <w:szCs w:val="21"/>
            <w:lang w:val="ru-RU"/>
          </w:rPr>
          <w:lastRenderedPageBreak/>
          <w:t>стороне окружности радиусом а. Кардиоида является частным случаем эпициклоиды.</w:t>
        </w:r>
        <w:r w:rsidRPr="00672B6D">
          <w:rPr>
            <w:rFonts w:ascii="Verdana" w:eastAsia="Times New Roman" w:hAnsi="Verdana" w:cs="Times New Roman"/>
            <w:color w:val="000000"/>
            <w:sz w:val="21"/>
            <w:szCs w:val="21"/>
            <w:lang w:val="ru-RU"/>
          </w:rPr>
          <w:br/>
        </w:r>
      </w:ins>
      <w:r>
        <w:rPr>
          <w:rFonts w:ascii="Verdana" w:eastAsia="Times New Roman" w:hAnsi="Verdana" w:cs="Times New Roman"/>
          <w:noProof/>
          <w:color w:val="000000"/>
          <w:sz w:val="21"/>
          <w:szCs w:val="21"/>
        </w:rPr>
        <w:drawing>
          <wp:inline distT="0" distB="0" distL="0" distR="0">
            <wp:extent cx="2803525" cy="2398395"/>
            <wp:effectExtent l="19050" t="0" r="0" b="0"/>
            <wp:docPr id="11" name="Рисунок 11" descr="http://www.math10.com/ru/vysshaya-matematika/analiticheskaya-geometriya/images/11-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www.math10.com/ru/vysshaya-matematika/analiticheskaya-geometriya/images/11-8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3525" cy="2398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2B6D" w:rsidRPr="00672B6D" w:rsidRDefault="00672B6D" w:rsidP="00672B6D">
      <w:pPr>
        <w:spacing w:before="100" w:beforeAutospacing="1" w:after="100" w:afterAutospacing="1" w:line="245" w:lineRule="atLeast"/>
        <w:rPr>
          <w:ins w:id="17" w:author="Unknown"/>
          <w:rFonts w:ascii="Verdana" w:eastAsia="Times New Roman" w:hAnsi="Verdana" w:cs="Times New Roman"/>
          <w:color w:val="000000"/>
          <w:sz w:val="21"/>
          <w:szCs w:val="21"/>
          <w:lang w:val="ru-RU"/>
        </w:rPr>
      </w:pPr>
      <w:ins w:id="18" w:author="Unknown">
        <w:r w:rsidRPr="00672B6D">
          <w:rPr>
            <w:rFonts w:ascii="Verdana" w:eastAsia="Times New Roman" w:hAnsi="Verdana" w:cs="Times New Roman"/>
            <w:b/>
            <w:bCs/>
            <w:color w:val="000000"/>
            <w:sz w:val="21"/>
            <w:szCs w:val="21"/>
            <w:lang w:val="ru-RU"/>
          </w:rPr>
          <w:t>ОБЩАЯ ГИПОЦИКЛОИДА</w:t>
        </w:r>
        <w:r w:rsidRPr="00672B6D">
          <w:rPr>
            <w:rFonts w:ascii="Verdana" w:eastAsia="Times New Roman" w:hAnsi="Verdana" w:cs="Times New Roman"/>
            <w:color w:val="000000"/>
            <w:sz w:val="21"/>
            <w:szCs w:val="21"/>
            <w:lang w:val="ru-RU"/>
          </w:rPr>
          <w:br/>
          <w:t>Параметрические уравнения:</w:t>
        </w:r>
        <w:r w:rsidRPr="00672B6D">
          <w:rPr>
            <w:rFonts w:ascii="Verdana" w:eastAsia="Times New Roman" w:hAnsi="Verdana" w:cs="Times New Roman"/>
            <w:color w:val="000000"/>
            <w:sz w:val="21"/>
            <w:szCs w:val="21"/>
            <w:lang w:val="ru-RU"/>
          </w:rPr>
          <w:br/>
        </w:r>
      </w:ins>
      <w:r>
        <w:rPr>
          <w:rFonts w:ascii="Verdana" w:eastAsia="Times New Roman" w:hAnsi="Verdana" w:cs="Times New Roman"/>
          <w:noProof/>
          <w:color w:val="000000"/>
          <w:sz w:val="21"/>
          <w:szCs w:val="21"/>
        </w:rPr>
        <w:drawing>
          <wp:inline distT="0" distB="0" distL="0" distR="0">
            <wp:extent cx="3010535" cy="1000760"/>
            <wp:effectExtent l="19050" t="0" r="0" b="0"/>
            <wp:docPr id="12" name="Рисунок 12" descr="http://www.math10.com/ru/vysshaya-matematika/analiticheskaya-geometriya/images/xy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www.math10.com/ru/vysshaya-matematika/analiticheskaya-geometriya/images/xy4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0535" cy="1000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ins w:id="19" w:author="Unknown">
        <w:r w:rsidRPr="00672B6D">
          <w:rPr>
            <w:rFonts w:ascii="Verdana" w:eastAsia="Times New Roman" w:hAnsi="Verdana" w:cs="Times New Roman"/>
            <w:color w:val="000000"/>
            <w:sz w:val="21"/>
            <w:szCs w:val="21"/>
            <w:lang w:val="ru-RU"/>
          </w:rPr>
          <w:br/>
        </w:r>
        <w:r w:rsidRPr="00672B6D">
          <w:rPr>
            <w:rFonts w:ascii="Verdana" w:eastAsia="Times New Roman" w:hAnsi="Verdana" w:cs="Times New Roman"/>
            <w:color w:val="000000"/>
            <w:sz w:val="21"/>
            <w:szCs w:val="21"/>
            <w:lang w:val="ru-RU"/>
          </w:rPr>
          <w:br/>
          <w:t xml:space="preserve">Это кривая, описываемая точкой </w:t>
        </w:r>
        <w:proofErr w:type="gramStart"/>
        <w:r w:rsidRPr="00672B6D">
          <w:rPr>
            <w:rFonts w:ascii="Verdana" w:eastAsia="Times New Roman" w:hAnsi="Verdana" w:cs="Times New Roman"/>
            <w:color w:val="000000"/>
            <w:sz w:val="21"/>
            <w:szCs w:val="21"/>
            <w:lang w:val="ru-RU"/>
          </w:rPr>
          <w:t>Р</w:t>
        </w:r>
        <w:proofErr w:type="gramEnd"/>
        <w:r w:rsidRPr="00672B6D">
          <w:rPr>
            <w:rFonts w:ascii="Verdana" w:eastAsia="Times New Roman" w:hAnsi="Verdana" w:cs="Times New Roman"/>
            <w:color w:val="000000"/>
            <w:sz w:val="21"/>
            <w:szCs w:val="21"/>
            <w:lang w:val="ru-RU"/>
          </w:rPr>
          <w:t xml:space="preserve"> на окружности радиуса </w:t>
        </w:r>
        <w:r w:rsidRPr="00672B6D">
          <w:rPr>
            <w:rFonts w:ascii="Verdana" w:eastAsia="Times New Roman" w:hAnsi="Verdana" w:cs="Times New Roman"/>
            <w:color w:val="000000"/>
            <w:sz w:val="21"/>
            <w:szCs w:val="21"/>
          </w:rPr>
          <w:t>b</w:t>
        </w:r>
        <w:r w:rsidRPr="00672B6D">
          <w:rPr>
            <w:rFonts w:ascii="Verdana" w:eastAsia="Times New Roman" w:hAnsi="Verdana" w:cs="Times New Roman"/>
            <w:color w:val="000000"/>
            <w:sz w:val="21"/>
            <w:szCs w:val="21"/>
            <w:lang w:val="ru-RU"/>
          </w:rPr>
          <w:t>, когда она катится по внешней стороне окружности радиусом а.</w:t>
        </w:r>
        <w:r w:rsidRPr="00672B6D">
          <w:rPr>
            <w:rFonts w:ascii="Verdana" w:eastAsia="Times New Roman" w:hAnsi="Verdana" w:cs="Times New Roman"/>
            <w:color w:val="000000"/>
            <w:sz w:val="21"/>
            <w:szCs w:val="21"/>
            <w:lang w:val="ru-RU"/>
          </w:rPr>
          <w:br/>
        </w:r>
        <w:r w:rsidRPr="00672B6D">
          <w:rPr>
            <w:rFonts w:ascii="Verdana" w:eastAsia="Times New Roman" w:hAnsi="Verdana" w:cs="Times New Roman"/>
            <w:color w:val="000000"/>
            <w:sz w:val="21"/>
            <w:szCs w:val="21"/>
            <w:lang w:val="ru-RU"/>
          </w:rPr>
          <w:br/>
          <w:t xml:space="preserve">Если </w:t>
        </w:r>
        <w:r w:rsidRPr="00672B6D">
          <w:rPr>
            <w:rFonts w:ascii="Verdana" w:eastAsia="Times New Roman" w:hAnsi="Verdana" w:cs="Times New Roman"/>
            <w:color w:val="000000"/>
            <w:sz w:val="21"/>
            <w:szCs w:val="21"/>
          </w:rPr>
          <w:t>b</w:t>
        </w:r>
        <w:r w:rsidRPr="00672B6D">
          <w:rPr>
            <w:rFonts w:ascii="Verdana" w:eastAsia="Times New Roman" w:hAnsi="Verdana" w:cs="Times New Roman"/>
            <w:color w:val="000000"/>
            <w:sz w:val="21"/>
            <w:szCs w:val="21"/>
            <w:lang w:val="ru-RU"/>
          </w:rPr>
          <w:t xml:space="preserve"> = </w:t>
        </w:r>
        <w:r w:rsidRPr="00672B6D">
          <w:rPr>
            <w:rFonts w:ascii="Verdana" w:eastAsia="Times New Roman" w:hAnsi="Verdana" w:cs="Times New Roman"/>
            <w:color w:val="000000"/>
            <w:sz w:val="21"/>
            <w:szCs w:val="21"/>
          </w:rPr>
          <w:t>a</w:t>
        </w:r>
        <w:r w:rsidRPr="00672B6D">
          <w:rPr>
            <w:rFonts w:ascii="Verdana" w:eastAsia="Times New Roman" w:hAnsi="Verdana" w:cs="Times New Roman"/>
            <w:color w:val="000000"/>
            <w:sz w:val="21"/>
            <w:szCs w:val="21"/>
            <w:lang w:val="ru-RU"/>
          </w:rPr>
          <w:t>/4, кривая является гипоциклоидой с четырьмя остриями.</w:t>
        </w:r>
        <w:r w:rsidRPr="00672B6D">
          <w:rPr>
            <w:rFonts w:ascii="Verdana" w:eastAsia="Times New Roman" w:hAnsi="Verdana" w:cs="Times New Roman"/>
            <w:color w:val="000000"/>
            <w:sz w:val="21"/>
            <w:szCs w:val="21"/>
            <w:lang w:val="ru-RU"/>
          </w:rPr>
          <w:br/>
        </w:r>
      </w:ins>
      <w:r>
        <w:rPr>
          <w:rFonts w:ascii="Verdana" w:eastAsia="Times New Roman" w:hAnsi="Verdana" w:cs="Times New Roman"/>
          <w:noProof/>
          <w:color w:val="000000"/>
          <w:sz w:val="21"/>
          <w:szCs w:val="21"/>
        </w:rPr>
        <w:drawing>
          <wp:inline distT="0" distB="0" distL="0" distR="0">
            <wp:extent cx="2829560" cy="2286000"/>
            <wp:effectExtent l="19050" t="0" r="8890" b="0"/>
            <wp:docPr id="13" name="Рисунок 13" descr="http://www.math10.com/ru/vysshaya-matematika/analiticheskaya-geometriya/images/11-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www.math10.com/ru/vysshaya-matematika/analiticheskaya-geometriya/images/11-9.jp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956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2B6D" w:rsidRPr="00672B6D" w:rsidRDefault="00672B6D" w:rsidP="00672B6D">
      <w:pPr>
        <w:spacing w:before="100" w:beforeAutospacing="1" w:after="100" w:afterAutospacing="1" w:line="245" w:lineRule="atLeast"/>
        <w:rPr>
          <w:ins w:id="20" w:author="Unknown"/>
          <w:rFonts w:ascii="Verdana" w:eastAsia="Times New Roman" w:hAnsi="Verdana" w:cs="Times New Roman"/>
          <w:color w:val="000000"/>
          <w:sz w:val="21"/>
          <w:szCs w:val="21"/>
          <w:lang w:val="ru-RU"/>
        </w:rPr>
      </w:pPr>
      <w:ins w:id="21" w:author="Unknown">
        <w:r w:rsidRPr="00672B6D">
          <w:rPr>
            <w:rFonts w:ascii="Verdana" w:eastAsia="Times New Roman" w:hAnsi="Verdana" w:cs="Times New Roman"/>
            <w:b/>
            <w:bCs/>
            <w:color w:val="000000"/>
            <w:sz w:val="21"/>
            <w:szCs w:val="21"/>
            <w:lang w:val="ru-RU"/>
          </w:rPr>
          <w:t>ТРОХОИДА</w:t>
        </w:r>
        <w:r w:rsidRPr="00672B6D">
          <w:rPr>
            <w:rFonts w:ascii="Verdana" w:eastAsia="Times New Roman" w:hAnsi="Verdana" w:cs="Times New Roman"/>
            <w:color w:val="000000"/>
            <w:sz w:val="21"/>
            <w:szCs w:val="21"/>
            <w:lang w:val="ru-RU"/>
          </w:rPr>
          <w:br/>
          <w:t>Параметрические уравнения:</w:t>
        </w:r>
        <w:r w:rsidRPr="00672B6D">
          <w:rPr>
            <w:rFonts w:ascii="Verdana" w:eastAsia="Times New Roman" w:hAnsi="Verdana" w:cs="Times New Roman"/>
            <w:color w:val="000000"/>
            <w:sz w:val="21"/>
            <w:szCs w:val="21"/>
            <w:lang w:val="ru-RU"/>
          </w:rPr>
          <w:br/>
        </w:r>
      </w:ins>
      <w:r>
        <w:rPr>
          <w:rFonts w:ascii="Verdana" w:eastAsia="Times New Roman" w:hAnsi="Verdana" w:cs="Times New Roman"/>
          <w:noProof/>
          <w:color w:val="000000"/>
          <w:sz w:val="21"/>
          <w:szCs w:val="21"/>
        </w:rPr>
        <w:drawing>
          <wp:inline distT="0" distB="0" distL="0" distR="0">
            <wp:extent cx="1673225" cy="483235"/>
            <wp:effectExtent l="19050" t="0" r="3175" b="0"/>
            <wp:docPr id="14" name="Рисунок 14" descr="http://www.math10.com/ru/vysshaya-matematika/analiticheskaya-geometriya/images/xy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www.math10.com/ru/vysshaya-matematika/analiticheskaya-geometriya/images/xy5.jp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3225" cy="483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ins w:id="22" w:author="Unknown">
        <w:r w:rsidRPr="00672B6D">
          <w:rPr>
            <w:rFonts w:ascii="Verdana" w:eastAsia="Times New Roman" w:hAnsi="Verdana" w:cs="Times New Roman"/>
            <w:color w:val="000000"/>
            <w:sz w:val="21"/>
            <w:szCs w:val="21"/>
            <w:lang w:val="ru-RU"/>
          </w:rPr>
          <w:br/>
        </w:r>
        <w:r w:rsidRPr="00672B6D">
          <w:rPr>
            <w:rFonts w:ascii="Verdana" w:eastAsia="Times New Roman" w:hAnsi="Verdana" w:cs="Times New Roman"/>
            <w:color w:val="000000"/>
            <w:sz w:val="21"/>
            <w:szCs w:val="21"/>
            <w:lang w:val="ru-RU"/>
          </w:rPr>
          <w:br/>
          <w:t xml:space="preserve">Это кривая, описываемая точкой </w:t>
        </w:r>
        <w:proofErr w:type="gramStart"/>
        <w:r w:rsidRPr="00672B6D">
          <w:rPr>
            <w:rFonts w:ascii="Verdana" w:eastAsia="Times New Roman" w:hAnsi="Verdana" w:cs="Times New Roman"/>
            <w:color w:val="000000"/>
            <w:sz w:val="21"/>
            <w:szCs w:val="21"/>
            <w:lang w:val="ru-RU"/>
          </w:rPr>
          <w:t>Р</w:t>
        </w:r>
        <w:proofErr w:type="gramEnd"/>
        <w:r w:rsidRPr="00672B6D">
          <w:rPr>
            <w:rFonts w:ascii="Verdana" w:eastAsia="Times New Roman" w:hAnsi="Verdana" w:cs="Times New Roman"/>
            <w:color w:val="000000"/>
            <w:sz w:val="21"/>
            <w:szCs w:val="21"/>
            <w:lang w:val="ru-RU"/>
          </w:rPr>
          <w:t xml:space="preserve"> на дистанции </w:t>
        </w:r>
        <w:r w:rsidRPr="00672B6D">
          <w:rPr>
            <w:rFonts w:ascii="Verdana" w:eastAsia="Times New Roman" w:hAnsi="Verdana" w:cs="Times New Roman"/>
            <w:color w:val="000000"/>
            <w:sz w:val="21"/>
            <w:szCs w:val="21"/>
          </w:rPr>
          <w:t>b</w:t>
        </w:r>
        <w:r w:rsidRPr="00672B6D">
          <w:rPr>
            <w:rFonts w:ascii="Verdana" w:eastAsia="Times New Roman" w:hAnsi="Verdana" w:cs="Times New Roman"/>
            <w:color w:val="000000"/>
            <w:sz w:val="21"/>
            <w:szCs w:val="21"/>
            <w:lang w:val="ru-RU"/>
          </w:rPr>
          <w:t xml:space="preserve"> от центра окружности с радиусом а, когда она катится по оси </w:t>
        </w:r>
        <w:r w:rsidRPr="00672B6D">
          <w:rPr>
            <w:rFonts w:ascii="Verdana" w:eastAsia="Times New Roman" w:hAnsi="Verdana" w:cs="Times New Roman"/>
            <w:color w:val="000000"/>
            <w:sz w:val="21"/>
            <w:szCs w:val="21"/>
          </w:rPr>
          <w:t>x</w:t>
        </w:r>
        <w:r w:rsidRPr="00672B6D">
          <w:rPr>
            <w:rFonts w:ascii="Verdana" w:eastAsia="Times New Roman" w:hAnsi="Verdana" w:cs="Times New Roman"/>
            <w:color w:val="000000"/>
            <w:sz w:val="21"/>
            <w:szCs w:val="21"/>
            <w:lang w:val="ru-RU"/>
          </w:rPr>
          <w:t>.</w:t>
        </w:r>
        <w:r w:rsidRPr="00672B6D">
          <w:rPr>
            <w:rFonts w:ascii="Verdana" w:eastAsia="Times New Roman" w:hAnsi="Verdana" w:cs="Times New Roman"/>
            <w:color w:val="000000"/>
            <w:sz w:val="21"/>
            <w:szCs w:val="21"/>
            <w:lang w:val="ru-RU"/>
          </w:rPr>
          <w:br/>
          <w:t xml:space="preserve">Если </w:t>
        </w:r>
        <w:r w:rsidRPr="00672B6D">
          <w:rPr>
            <w:rFonts w:ascii="Verdana" w:eastAsia="Times New Roman" w:hAnsi="Verdana" w:cs="Times New Roman"/>
            <w:color w:val="000000"/>
            <w:sz w:val="21"/>
            <w:szCs w:val="21"/>
          </w:rPr>
          <w:t>b</w:t>
        </w:r>
        <w:r w:rsidRPr="00672B6D">
          <w:rPr>
            <w:rFonts w:ascii="Verdana" w:eastAsia="Times New Roman" w:hAnsi="Verdana" w:cs="Times New Roman"/>
            <w:color w:val="000000"/>
            <w:sz w:val="21"/>
            <w:szCs w:val="21"/>
            <w:lang w:val="ru-RU"/>
          </w:rPr>
          <w:t xml:space="preserve"> &lt; </w:t>
        </w:r>
        <w:r w:rsidRPr="00672B6D">
          <w:rPr>
            <w:rFonts w:ascii="Verdana" w:eastAsia="Times New Roman" w:hAnsi="Verdana" w:cs="Times New Roman"/>
            <w:color w:val="000000"/>
            <w:sz w:val="21"/>
            <w:szCs w:val="21"/>
          </w:rPr>
          <w:t>a</w:t>
        </w:r>
        <w:r w:rsidRPr="00672B6D">
          <w:rPr>
            <w:rFonts w:ascii="Verdana" w:eastAsia="Times New Roman" w:hAnsi="Verdana" w:cs="Times New Roman"/>
            <w:color w:val="000000"/>
            <w:sz w:val="21"/>
            <w:szCs w:val="21"/>
            <w:lang w:val="ru-RU"/>
          </w:rPr>
          <w:t>, кривая имеет форму, показанную на рис. 11-10 и называется</w:t>
        </w:r>
        <w:r w:rsidRPr="00672B6D">
          <w:rPr>
            <w:rFonts w:ascii="Verdana" w:eastAsia="Times New Roman" w:hAnsi="Verdana" w:cs="Times New Roman"/>
            <w:color w:val="000000"/>
            <w:sz w:val="21"/>
          </w:rPr>
          <w:t> </w:t>
        </w:r>
        <w:r w:rsidRPr="00672B6D">
          <w:rPr>
            <w:rFonts w:ascii="Verdana" w:eastAsia="Times New Roman" w:hAnsi="Verdana" w:cs="Times New Roman"/>
            <w:i/>
            <w:iCs/>
            <w:color w:val="000000"/>
            <w:sz w:val="21"/>
            <w:szCs w:val="21"/>
            <w:lang w:val="ru-RU"/>
          </w:rPr>
          <w:t>укороченной циклоидой.</w:t>
        </w:r>
        <w:r w:rsidRPr="00672B6D">
          <w:rPr>
            <w:rFonts w:ascii="Verdana" w:eastAsia="Times New Roman" w:hAnsi="Verdana" w:cs="Times New Roman"/>
            <w:color w:val="000000"/>
            <w:sz w:val="21"/>
            <w:szCs w:val="21"/>
            <w:lang w:val="ru-RU"/>
          </w:rPr>
          <w:br/>
          <w:t xml:space="preserve">Если </w:t>
        </w:r>
        <w:r w:rsidRPr="00672B6D">
          <w:rPr>
            <w:rFonts w:ascii="Verdana" w:eastAsia="Times New Roman" w:hAnsi="Verdana" w:cs="Times New Roman"/>
            <w:color w:val="000000"/>
            <w:sz w:val="21"/>
            <w:szCs w:val="21"/>
          </w:rPr>
          <w:t>b</w:t>
        </w:r>
        <w:r w:rsidRPr="00672B6D">
          <w:rPr>
            <w:rFonts w:ascii="Verdana" w:eastAsia="Times New Roman" w:hAnsi="Verdana" w:cs="Times New Roman"/>
            <w:color w:val="000000"/>
            <w:sz w:val="21"/>
            <w:szCs w:val="21"/>
            <w:lang w:val="ru-RU"/>
          </w:rPr>
          <w:t xml:space="preserve"> &gt; </w:t>
        </w:r>
        <w:r w:rsidRPr="00672B6D">
          <w:rPr>
            <w:rFonts w:ascii="Verdana" w:eastAsia="Times New Roman" w:hAnsi="Verdana" w:cs="Times New Roman"/>
            <w:color w:val="000000"/>
            <w:sz w:val="21"/>
            <w:szCs w:val="21"/>
          </w:rPr>
          <w:t>a</w:t>
        </w:r>
        <w:r w:rsidRPr="00672B6D">
          <w:rPr>
            <w:rFonts w:ascii="Verdana" w:eastAsia="Times New Roman" w:hAnsi="Verdana" w:cs="Times New Roman"/>
            <w:color w:val="000000"/>
            <w:sz w:val="21"/>
            <w:szCs w:val="21"/>
            <w:lang w:val="ru-RU"/>
          </w:rPr>
          <w:t>, кривая имеет форму, показанную на рис. 11-11 и называется</w:t>
        </w:r>
        <w:r w:rsidRPr="00672B6D">
          <w:rPr>
            <w:rFonts w:ascii="Verdana" w:eastAsia="Times New Roman" w:hAnsi="Verdana" w:cs="Times New Roman"/>
            <w:color w:val="000000"/>
            <w:sz w:val="21"/>
          </w:rPr>
          <w:t> </w:t>
        </w:r>
        <w:proofErr w:type="spellStart"/>
        <w:r w:rsidRPr="00672B6D">
          <w:rPr>
            <w:rFonts w:ascii="Verdana" w:eastAsia="Times New Roman" w:hAnsi="Verdana" w:cs="Times New Roman"/>
            <w:i/>
            <w:iCs/>
            <w:color w:val="000000"/>
            <w:sz w:val="21"/>
            <w:szCs w:val="21"/>
            <w:lang w:val="ru-RU"/>
          </w:rPr>
          <w:t>троходой</w:t>
        </w:r>
        <w:proofErr w:type="spellEnd"/>
        <w:r w:rsidRPr="00672B6D">
          <w:rPr>
            <w:rFonts w:ascii="Verdana" w:eastAsia="Times New Roman" w:hAnsi="Verdana" w:cs="Times New Roman"/>
            <w:i/>
            <w:iCs/>
            <w:color w:val="000000"/>
            <w:sz w:val="21"/>
            <w:szCs w:val="21"/>
            <w:lang w:val="ru-RU"/>
          </w:rPr>
          <w:t>.</w:t>
        </w:r>
        <w:r w:rsidRPr="00672B6D">
          <w:rPr>
            <w:rFonts w:ascii="Verdana" w:eastAsia="Times New Roman" w:hAnsi="Verdana" w:cs="Times New Roman"/>
            <w:color w:val="000000"/>
            <w:sz w:val="21"/>
            <w:szCs w:val="21"/>
            <w:lang w:val="ru-RU"/>
          </w:rPr>
          <w:br/>
        </w:r>
        <w:r w:rsidRPr="00672B6D">
          <w:rPr>
            <w:rFonts w:ascii="Verdana" w:eastAsia="Times New Roman" w:hAnsi="Verdana" w:cs="Times New Roman"/>
            <w:color w:val="000000"/>
            <w:sz w:val="21"/>
            <w:szCs w:val="21"/>
            <w:lang w:val="ru-RU"/>
          </w:rPr>
          <w:lastRenderedPageBreak/>
          <w:t xml:space="preserve">Если </w:t>
        </w:r>
        <w:r w:rsidRPr="00672B6D">
          <w:rPr>
            <w:rFonts w:ascii="Verdana" w:eastAsia="Times New Roman" w:hAnsi="Verdana" w:cs="Times New Roman"/>
            <w:color w:val="000000"/>
            <w:sz w:val="21"/>
            <w:szCs w:val="21"/>
          </w:rPr>
          <w:t>b</w:t>
        </w:r>
        <w:r w:rsidRPr="00672B6D">
          <w:rPr>
            <w:rFonts w:ascii="Verdana" w:eastAsia="Times New Roman" w:hAnsi="Verdana" w:cs="Times New Roman"/>
            <w:color w:val="000000"/>
            <w:sz w:val="21"/>
            <w:szCs w:val="21"/>
            <w:lang w:val="ru-RU"/>
          </w:rPr>
          <w:t xml:space="preserve"> = </w:t>
        </w:r>
        <w:r w:rsidRPr="00672B6D">
          <w:rPr>
            <w:rFonts w:ascii="Verdana" w:eastAsia="Times New Roman" w:hAnsi="Verdana" w:cs="Times New Roman"/>
            <w:color w:val="000000"/>
            <w:sz w:val="21"/>
            <w:szCs w:val="21"/>
          </w:rPr>
          <w:t>a</w:t>
        </w:r>
        <w:r w:rsidRPr="00672B6D">
          <w:rPr>
            <w:rFonts w:ascii="Verdana" w:eastAsia="Times New Roman" w:hAnsi="Verdana" w:cs="Times New Roman"/>
            <w:color w:val="000000"/>
            <w:sz w:val="21"/>
            <w:szCs w:val="21"/>
            <w:lang w:val="ru-RU"/>
          </w:rPr>
          <w:t>, кривая есть циклоидой.</w:t>
        </w:r>
        <w:r w:rsidRPr="00672B6D">
          <w:rPr>
            <w:rFonts w:ascii="Verdana" w:eastAsia="Times New Roman" w:hAnsi="Verdana" w:cs="Times New Roman"/>
            <w:color w:val="000000"/>
            <w:sz w:val="21"/>
            <w:szCs w:val="21"/>
            <w:lang w:val="ru-RU"/>
          </w:rPr>
          <w:br/>
        </w:r>
      </w:ins>
      <w:r>
        <w:rPr>
          <w:rFonts w:ascii="Verdana" w:eastAsia="Times New Roman" w:hAnsi="Verdana" w:cs="Times New Roman"/>
          <w:noProof/>
          <w:color w:val="000000"/>
          <w:sz w:val="21"/>
          <w:szCs w:val="21"/>
        </w:rPr>
        <w:drawing>
          <wp:inline distT="0" distB="0" distL="0" distR="0">
            <wp:extent cx="7668895" cy="1898015"/>
            <wp:effectExtent l="19050" t="0" r="8255" b="0"/>
            <wp:docPr id="15" name="Рисунок 15" descr="http://www.math10.com/ru/vysshaya-matematika/analiticheskaya-geometriya/images/11-10,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www.math10.com/ru/vysshaya-matematika/analiticheskaya-geometriya/images/11-10,11.jp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68895" cy="1898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2B6D" w:rsidRPr="00672B6D" w:rsidRDefault="00672B6D" w:rsidP="00672B6D">
      <w:pPr>
        <w:spacing w:before="100" w:beforeAutospacing="1" w:after="100" w:afterAutospacing="1" w:line="245" w:lineRule="atLeast"/>
        <w:rPr>
          <w:ins w:id="23" w:author="Unknown"/>
          <w:rFonts w:ascii="Verdana" w:eastAsia="Times New Roman" w:hAnsi="Verdana" w:cs="Times New Roman"/>
          <w:color w:val="000000"/>
          <w:sz w:val="21"/>
          <w:szCs w:val="21"/>
          <w:lang w:val="ru-RU"/>
        </w:rPr>
      </w:pPr>
      <w:ins w:id="24" w:author="Unknown">
        <w:r w:rsidRPr="00672B6D">
          <w:rPr>
            <w:rFonts w:ascii="Verdana" w:eastAsia="Times New Roman" w:hAnsi="Verdana" w:cs="Times New Roman"/>
            <w:b/>
            <w:bCs/>
            <w:color w:val="000000"/>
            <w:sz w:val="21"/>
            <w:szCs w:val="21"/>
            <w:lang w:val="ru-RU"/>
          </w:rPr>
          <w:t>ТРАКТРИСА</w:t>
        </w:r>
        <w:r w:rsidRPr="00672B6D">
          <w:rPr>
            <w:rFonts w:ascii="Verdana" w:eastAsia="Times New Roman" w:hAnsi="Verdana" w:cs="Times New Roman"/>
            <w:color w:val="000000"/>
            <w:sz w:val="21"/>
            <w:szCs w:val="21"/>
            <w:lang w:val="ru-RU"/>
          </w:rPr>
          <w:br/>
          <w:t>Параметрические уравнения:</w:t>
        </w:r>
        <w:r w:rsidRPr="00672B6D">
          <w:rPr>
            <w:rFonts w:ascii="Verdana" w:eastAsia="Times New Roman" w:hAnsi="Verdana" w:cs="Times New Roman"/>
            <w:color w:val="000000"/>
            <w:sz w:val="21"/>
            <w:szCs w:val="21"/>
            <w:lang w:val="ru-RU"/>
          </w:rPr>
          <w:br/>
        </w:r>
      </w:ins>
      <w:r>
        <w:rPr>
          <w:rFonts w:ascii="Verdana" w:eastAsia="Times New Roman" w:hAnsi="Verdana" w:cs="Times New Roman"/>
          <w:noProof/>
          <w:color w:val="000000"/>
          <w:sz w:val="21"/>
          <w:szCs w:val="21"/>
        </w:rPr>
        <w:drawing>
          <wp:inline distT="0" distB="0" distL="0" distR="0">
            <wp:extent cx="2105025" cy="647065"/>
            <wp:effectExtent l="19050" t="0" r="9525" b="0"/>
            <wp:docPr id="16" name="Рисунок 16" descr="http://www.math10.com/ru/vysshaya-matematika/analiticheskaya-geometriya/images/xy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www.math10.com/ru/vysshaya-matematika/analiticheskaya-geometriya/images/xy6.jp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647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ins w:id="25" w:author="Unknown">
        <w:r w:rsidRPr="00672B6D">
          <w:rPr>
            <w:rFonts w:ascii="Verdana" w:eastAsia="Times New Roman" w:hAnsi="Verdana" w:cs="Times New Roman"/>
            <w:color w:val="000000"/>
            <w:sz w:val="21"/>
            <w:szCs w:val="21"/>
            <w:lang w:val="ru-RU"/>
          </w:rPr>
          <w:br/>
        </w:r>
        <w:r w:rsidRPr="00672B6D">
          <w:rPr>
            <w:rFonts w:ascii="Verdana" w:eastAsia="Times New Roman" w:hAnsi="Verdana" w:cs="Times New Roman"/>
            <w:color w:val="000000"/>
            <w:sz w:val="21"/>
            <w:szCs w:val="21"/>
            <w:lang w:val="ru-RU"/>
          </w:rPr>
          <w:br/>
          <w:t xml:space="preserve">Это кривая, описываемая конечной точкой </w:t>
        </w:r>
        <w:proofErr w:type="gramStart"/>
        <w:r w:rsidRPr="00672B6D">
          <w:rPr>
            <w:rFonts w:ascii="Verdana" w:eastAsia="Times New Roman" w:hAnsi="Verdana" w:cs="Times New Roman"/>
            <w:color w:val="000000"/>
            <w:sz w:val="21"/>
            <w:szCs w:val="21"/>
            <w:lang w:val="ru-RU"/>
          </w:rPr>
          <w:t>Р</w:t>
        </w:r>
        <w:proofErr w:type="gramEnd"/>
        <w:r w:rsidRPr="00672B6D">
          <w:rPr>
            <w:rFonts w:ascii="Verdana" w:eastAsia="Times New Roman" w:hAnsi="Verdana" w:cs="Times New Roman"/>
            <w:color w:val="000000"/>
            <w:sz w:val="21"/>
            <w:szCs w:val="21"/>
            <w:lang w:val="ru-RU"/>
          </w:rPr>
          <w:t xml:space="preserve"> натянутой струны длиной </w:t>
        </w:r>
        <w:r w:rsidRPr="00672B6D">
          <w:rPr>
            <w:rFonts w:ascii="Verdana" w:eastAsia="Times New Roman" w:hAnsi="Verdana" w:cs="Times New Roman"/>
            <w:color w:val="000000"/>
            <w:sz w:val="21"/>
            <w:szCs w:val="21"/>
          </w:rPr>
          <w:t>PQ</w:t>
        </w:r>
        <w:r w:rsidRPr="00672B6D">
          <w:rPr>
            <w:rFonts w:ascii="Verdana" w:eastAsia="Times New Roman" w:hAnsi="Verdana" w:cs="Times New Roman"/>
            <w:color w:val="000000"/>
            <w:sz w:val="21"/>
            <w:szCs w:val="21"/>
            <w:lang w:val="ru-RU"/>
          </w:rPr>
          <w:t xml:space="preserve">, когда другой конец </w:t>
        </w:r>
        <w:r w:rsidRPr="00672B6D">
          <w:rPr>
            <w:rFonts w:ascii="Verdana" w:eastAsia="Times New Roman" w:hAnsi="Verdana" w:cs="Times New Roman"/>
            <w:color w:val="000000"/>
            <w:sz w:val="21"/>
            <w:szCs w:val="21"/>
          </w:rPr>
          <w:t>Q</w:t>
        </w:r>
        <w:r w:rsidRPr="00672B6D">
          <w:rPr>
            <w:rFonts w:ascii="Verdana" w:eastAsia="Times New Roman" w:hAnsi="Verdana" w:cs="Times New Roman"/>
            <w:color w:val="000000"/>
            <w:sz w:val="21"/>
            <w:szCs w:val="21"/>
            <w:lang w:val="ru-RU"/>
          </w:rPr>
          <w:t xml:space="preserve"> перемещается вдоль оси х.</w:t>
        </w:r>
        <w:r w:rsidRPr="00672B6D">
          <w:rPr>
            <w:rFonts w:ascii="Verdana" w:eastAsia="Times New Roman" w:hAnsi="Verdana" w:cs="Times New Roman"/>
            <w:color w:val="000000"/>
            <w:sz w:val="21"/>
            <w:szCs w:val="21"/>
            <w:lang w:val="ru-RU"/>
          </w:rPr>
          <w:br/>
        </w:r>
      </w:ins>
      <w:r>
        <w:rPr>
          <w:rFonts w:ascii="Verdana" w:eastAsia="Times New Roman" w:hAnsi="Verdana" w:cs="Times New Roman"/>
          <w:noProof/>
          <w:color w:val="000000"/>
          <w:sz w:val="21"/>
          <w:szCs w:val="21"/>
        </w:rPr>
        <w:drawing>
          <wp:inline distT="0" distB="0" distL="0" distR="0">
            <wp:extent cx="3183255" cy="1112520"/>
            <wp:effectExtent l="19050" t="0" r="0" b="0"/>
            <wp:docPr id="17" name="Рисунок 17" descr="http://www.math10.com/ru/vysshaya-matematika/analiticheskaya-geometriya/images/11-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www.math10.com/ru/vysshaya-matematika/analiticheskaya-geometriya/images/11-12.jp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3255" cy="1112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2B6D" w:rsidRPr="00672B6D" w:rsidRDefault="00672B6D" w:rsidP="00672B6D">
      <w:pPr>
        <w:spacing w:before="100" w:beforeAutospacing="1" w:after="100" w:afterAutospacing="1" w:line="245" w:lineRule="atLeast"/>
        <w:rPr>
          <w:ins w:id="26" w:author="Unknown"/>
          <w:rFonts w:ascii="Verdana" w:eastAsia="Times New Roman" w:hAnsi="Verdana" w:cs="Times New Roman"/>
          <w:color w:val="000000"/>
          <w:sz w:val="21"/>
          <w:szCs w:val="21"/>
          <w:lang w:val="ru-RU"/>
        </w:rPr>
      </w:pPr>
      <w:ins w:id="27" w:author="Unknown">
        <w:r w:rsidRPr="00672B6D">
          <w:rPr>
            <w:rFonts w:ascii="Verdana" w:eastAsia="Times New Roman" w:hAnsi="Verdana" w:cs="Times New Roman"/>
            <w:b/>
            <w:bCs/>
            <w:color w:val="000000"/>
            <w:sz w:val="21"/>
            <w:szCs w:val="21"/>
            <w:lang w:val="ru-RU"/>
          </w:rPr>
          <w:t>ВЕРЗЬЕРА (ВЕРЗИЕРА) АНЬЕЗИ (ИНОГДА ЛОКОН АНЬЕЗИ)</w:t>
        </w:r>
        <w:r w:rsidRPr="00672B6D">
          <w:rPr>
            <w:rFonts w:ascii="Verdana" w:eastAsia="Times New Roman" w:hAnsi="Verdana" w:cs="Times New Roman"/>
            <w:color w:val="000000"/>
            <w:sz w:val="21"/>
            <w:szCs w:val="21"/>
            <w:lang w:val="ru-RU"/>
          </w:rPr>
          <w:br/>
          <w:t xml:space="preserve">Уравнение в прямоугольных координатах: </w:t>
        </w:r>
        <w:r w:rsidRPr="00672B6D">
          <w:rPr>
            <w:rFonts w:ascii="Verdana" w:eastAsia="Times New Roman" w:hAnsi="Verdana" w:cs="Times New Roman"/>
            <w:color w:val="000000"/>
            <w:sz w:val="21"/>
            <w:szCs w:val="21"/>
          </w:rPr>
          <w:t>y</w:t>
        </w:r>
        <w:r w:rsidRPr="00672B6D">
          <w:rPr>
            <w:rFonts w:ascii="Verdana" w:eastAsia="Times New Roman" w:hAnsi="Verdana" w:cs="Times New Roman"/>
            <w:color w:val="000000"/>
            <w:sz w:val="21"/>
            <w:szCs w:val="21"/>
            <w:lang w:val="ru-RU"/>
          </w:rPr>
          <w:t xml:space="preserve"> = 8</w:t>
        </w:r>
        <w:r w:rsidRPr="00672B6D">
          <w:rPr>
            <w:rFonts w:ascii="Verdana" w:eastAsia="Times New Roman" w:hAnsi="Verdana" w:cs="Times New Roman"/>
            <w:color w:val="000000"/>
            <w:sz w:val="21"/>
            <w:szCs w:val="21"/>
          </w:rPr>
          <w:t>a</w:t>
        </w:r>
        <w:r w:rsidRPr="00672B6D">
          <w:rPr>
            <w:rFonts w:ascii="Verdana" w:eastAsia="Times New Roman" w:hAnsi="Verdana" w:cs="Times New Roman"/>
            <w:color w:val="000000"/>
            <w:sz w:val="21"/>
            <w:szCs w:val="21"/>
            <w:vertAlign w:val="superscript"/>
            <w:lang w:val="ru-RU"/>
          </w:rPr>
          <w:t>3</w:t>
        </w:r>
        <w:r w:rsidRPr="00672B6D">
          <w:rPr>
            <w:rFonts w:ascii="Verdana" w:eastAsia="Times New Roman" w:hAnsi="Verdana" w:cs="Times New Roman"/>
            <w:color w:val="000000"/>
            <w:sz w:val="21"/>
            <w:szCs w:val="21"/>
            <w:lang w:val="ru-RU"/>
          </w:rPr>
          <w:t>/(</w:t>
        </w:r>
        <w:r w:rsidRPr="00672B6D">
          <w:rPr>
            <w:rFonts w:ascii="Verdana" w:eastAsia="Times New Roman" w:hAnsi="Verdana" w:cs="Times New Roman"/>
            <w:color w:val="000000"/>
            <w:sz w:val="21"/>
            <w:szCs w:val="21"/>
          </w:rPr>
          <w:t>x</w:t>
        </w:r>
        <w:r w:rsidRPr="00672B6D">
          <w:rPr>
            <w:rFonts w:ascii="Verdana" w:eastAsia="Times New Roman" w:hAnsi="Verdana" w:cs="Times New Roman"/>
            <w:color w:val="000000"/>
            <w:sz w:val="21"/>
            <w:szCs w:val="21"/>
            <w:vertAlign w:val="superscript"/>
            <w:lang w:val="ru-RU"/>
          </w:rPr>
          <w:t>2</w:t>
        </w:r>
        <w:r w:rsidRPr="00672B6D">
          <w:rPr>
            <w:rFonts w:ascii="Verdana" w:eastAsia="Times New Roman" w:hAnsi="Verdana" w:cs="Times New Roman"/>
            <w:color w:val="000000"/>
            <w:sz w:val="21"/>
          </w:rPr>
          <w:t> </w:t>
        </w:r>
        <w:r w:rsidRPr="00672B6D">
          <w:rPr>
            <w:rFonts w:ascii="Verdana" w:eastAsia="Times New Roman" w:hAnsi="Verdana" w:cs="Times New Roman"/>
            <w:color w:val="000000"/>
            <w:sz w:val="21"/>
            <w:szCs w:val="21"/>
            <w:lang w:val="ru-RU"/>
          </w:rPr>
          <w:t>+ 4</w:t>
        </w:r>
        <w:r w:rsidRPr="00672B6D">
          <w:rPr>
            <w:rFonts w:ascii="Verdana" w:eastAsia="Times New Roman" w:hAnsi="Verdana" w:cs="Times New Roman"/>
            <w:color w:val="000000"/>
            <w:sz w:val="21"/>
            <w:szCs w:val="21"/>
          </w:rPr>
          <w:t>a</w:t>
        </w:r>
        <w:r w:rsidRPr="00672B6D">
          <w:rPr>
            <w:rFonts w:ascii="Verdana" w:eastAsia="Times New Roman" w:hAnsi="Verdana" w:cs="Times New Roman"/>
            <w:color w:val="000000"/>
            <w:sz w:val="21"/>
            <w:szCs w:val="21"/>
            <w:vertAlign w:val="superscript"/>
            <w:lang w:val="ru-RU"/>
          </w:rPr>
          <w:t>2</w:t>
        </w:r>
        <w:r w:rsidRPr="00672B6D">
          <w:rPr>
            <w:rFonts w:ascii="Verdana" w:eastAsia="Times New Roman" w:hAnsi="Verdana" w:cs="Times New Roman"/>
            <w:color w:val="000000"/>
            <w:sz w:val="21"/>
            <w:szCs w:val="21"/>
            <w:lang w:val="ru-RU"/>
          </w:rPr>
          <w:t>)</w:t>
        </w:r>
        <w:r w:rsidRPr="00672B6D">
          <w:rPr>
            <w:rFonts w:ascii="Verdana" w:eastAsia="Times New Roman" w:hAnsi="Verdana" w:cs="Times New Roman"/>
            <w:color w:val="000000"/>
            <w:sz w:val="21"/>
            <w:szCs w:val="21"/>
            <w:lang w:val="ru-RU"/>
          </w:rPr>
          <w:br/>
        </w:r>
        <w:r w:rsidRPr="00672B6D">
          <w:rPr>
            <w:rFonts w:ascii="Verdana" w:eastAsia="Times New Roman" w:hAnsi="Verdana" w:cs="Times New Roman"/>
            <w:color w:val="000000"/>
            <w:sz w:val="21"/>
            <w:szCs w:val="21"/>
            <w:lang w:val="ru-RU"/>
          </w:rPr>
          <w:br/>
          <w:t>Параметрические уравнения:</w:t>
        </w:r>
        <w:r w:rsidRPr="00672B6D">
          <w:rPr>
            <w:rFonts w:ascii="Verdana" w:eastAsia="Times New Roman" w:hAnsi="Verdana" w:cs="Times New Roman"/>
            <w:color w:val="000000"/>
            <w:sz w:val="21"/>
            <w:szCs w:val="21"/>
            <w:lang w:val="ru-RU"/>
          </w:rPr>
          <w:br/>
        </w:r>
      </w:ins>
      <w:r>
        <w:rPr>
          <w:rFonts w:ascii="Verdana" w:eastAsia="Times New Roman" w:hAnsi="Verdana" w:cs="Times New Roman"/>
          <w:noProof/>
          <w:color w:val="000000"/>
          <w:sz w:val="21"/>
          <w:szCs w:val="21"/>
        </w:rPr>
        <w:drawing>
          <wp:inline distT="0" distB="0" distL="0" distR="0">
            <wp:extent cx="1612900" cy="741680"/>
            <wp:effectExtent l="19050" t="0" r="6350" b="0"/>
            <wp:docPr id="18" name="Рисунок 18" descr="http://www.math10.com/ru/vysshaya-matematika/analiticheskaya-geometriya/images/xy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www.math10.com/ru/vysshaya-matematika/analiticheskaya-geometriya/images/xy7.jp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2900" cy="741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ins w:id="28" w:author="Unknown">
        <w:r w:rsidRPr="00672B6D">
          <w:rPr>
            <w:rFonts w:ascii="Verdana" w:eastAsia="Times New Roman" w:hAnsi="Verdana" w:cs="Times New Roman"/>
            <w:color w:val="000000"/>
            <w:sz w:val="21"/>
            <w:szCs w:val="21"/>
            <w:lang w:val="ru-RU"/>
          </w:rPr>
          <w:br/>
        </w:r>
        <w:r w:rsidRPr="00672B6D">
          <w:rPr>
            <w:rFonts w:ascii="Verdana" w:eastAsia="Times New Roman" w:hAnsi="Verdana" w:cs="Times New Roman"/>
            <w:color w:val="000000"/>
            <w:sz w:val="21"/>
            <w:szCs w:val="21"/>
            <w:lang w:val="ru-RU"/>
          </w:rPr>
          <w:br/>
          <w:t xml:space="preserve">В. На рисунке переменная линия </w:t>
        </w:r>
        <w:r w:rsidRPr="00672B6D">
          <w:rPr>
            <w:rFonts w:ascii="Verdana" w:eastAsia="Times New Roman" w:hAnsi="Verdana" w:cs="Times New Roman"/>
            <w:color w:val="000000"/>
            <w:sz w:val="21"/>
            <w:szCs w:val="21"/>
          </w:rPr>
          <w:t>OA</w:t>
        </w:r>
        <w:r w:rsidRPr="00672B6D">
          <w:rPr>
            <w:rFonts w:ascii="Verdana" w:eastAsia="Times New Roman" w:hAnsi="Verdana" w:cs="Times New Roman"/>
            <w:color w:val="000000"/>
            <w:sz w:val="21"/>
            <w:szCs w:val="21"/>
            <w:lang w:val="ru-RU"/>
          </w:rPr>
          <w:t xml:space="preserve"> пересекающая </w:t>
        </w:r>
        <w:r w:rsidRPr="00672B6D">
          <w:rPr>
            <w:rFonts w:ascii="Verdana" w:eastAsia="Times New Roman" w:hAnsi="Verdana" w:cs="Times New Roman"/>
            <w:color w:val="000000"/>
            <w:sz w:val="21"/>
            <w:szCs w:val="21"/>
          </w:rPr>
          <w:t>y</w:t>
        </w:r>
        <w:r w:rsidRPr="00672B6D">
          <w:rPr>
            <w:rFonts w:ascii="Verdana" w:eastAsia="Times New Roman" w:hAnsi="Verdana" w:cs="Times New Roman"/>
            <w:color w:val="000000"/>
            <w:sz w:val="21"/>
            <w:szCs w:val="21"/>
            <w:lang w:val="ru-RU"/>
          </w:rPr>
          <w:t xml:space="preserve"> = 2</w:t>
        </w:r>
        <w:r w:rsidRPr="00672B6D">
          <w:rPr>
            <w:rFonts w:ascii="Verdana" w:eastAsia="Times New Roman" w:hAnsi="Verdana" w:cs="Times New Roman"/>
            <w:color w:val="000000"/>
            <w:sz w:val="21"/>
            <w:szCs w:val="21"/>
          </w:rPr>
          <w:t>a</w:t>
        </w:r>
        <w:r w:rsidRPr="00672B6D">
          <w:rPr>
            <w:rFonts w:ascii="Verdana" w:eastAsia="Times New Roman" w:hAnsi="Verdana" w:cs="Times New Roman"/>
            <w:color w:val="000000"/>
            <w:sz w:val="21"/>
            <w:szCs w:val="21"/>
            <w:lang w:val="ru-RU"/>
          </w:rPr>
          <w:t xml:space="preserve"> и круг с радиусом </w:t>
        </w:r>
        <w:r w:rsidRPr="00672B6D">
          <w:rPr>
            <w:rFonts w:ascii="Verdana" w:eastAsia="Times New Roman" w:hAnsi="Verdana" w:cs="Times New Roman"/>
            <w:color w:val="000000"/>
            <w:sz w:val="21"/>
            <w:szCs w:val="21"/>
          </w:rPr>
          <w:t>a</w:t>
        </w:r>
        <w:r w:rsidRPr="00672B6D">
          <w:rPr>
            <w:rFonts w:ascii="Verdana" w:eastAsia="Times New Roman" w:hAnsi="Verdana" w:cs="Times New Roman"/>
            <w:color w:val="000000"/>
            <w:sz w:val="21"/>
            <w:szCs w:val="21"/>
            <w:lang w:val="ru-RU"/>
          </w:rPr>
          <w:t xml:space="preserve"> с центром (0,</w:t>
        </w:r>
        <w:r w:rsidRPr="00672B6D">
          <w:rPr>
            <w:rFonts w:ascii="Verdana" w:eastAsia="Times New Roman" w:hAnsi="Verdana" w:cs="Times New Roman"/>
            <w:color w:val="000000"/>
            <w:sz w:val="21"/>
            <w:szCs w:val="21"/>
          </w:rPr>
          <w:t>a</w:t>
        </w:r>
        <w:r w:rsidRPr="00672B6D">
          <w:rPr>
            <w:rFonts w:ascii="Verdana" w:eastAsia="Times New Roman" w:hAnsi="Verdana" w:cs="Times New Roman"/>
            <w:color w:val="000000"/>
            <w:sz w:val="21"/>
            <w:szCs w:val="21"/>
            <w:lang w:val="ru-RU"/>
          </w:rPr>
          <w:t xml:space="preserve">) в </w:t>
        </w:r>
        <w:r w:rsidRPr="00672B6D">
          <w:rPr>
            <w:rFonts w:ascii="Verdana" w:eastAsia="Times New Roman" w:hAnsi="Verdana" w:cs="Times New Roman"/>
            <w:color w:val="000000"/>
            <w:sz w:val="21"/>
            <w:szCs w:val="21"/>
          </w:rPr>
          <w:t>A</w:t>
        </w:r>
        <w:r w:rsidRPr="00672B6D">
          <w:rPr>
            <w:rFonts w:ascii="Verdana" w:eastAsia="Times New Roman" w:hAnsi="Verdana" w:cs="Times New Roman"/>
            <w:color w:val="000000"/>
            <w:sz w:val="21"/>
            <w:szCs w:val="21"/>
            <w:lang w:val="ru-RU"/>
          </w:rPr>
          <w:t xml:space="preserve"> и </w:t>
        </w:r>
        <w:r w:rsidRPr="00672B6D">
          <w:rPr>
            <w:rFonts w:ascii="Verdana" w:eastAsia="Times New Roman" w:hAnsi="Verdana" w:cs="Times New Roman"/>
            <w:color w:val="000000"/>
            <w:sz w:val="21"/>
            <w:szCs w:val="21"/>
          </w:rPr>
          <w:t>B</w:t>
        </w:r>
        <w:r w:rsidRPr="00672B6D">
          <w:rPr>
            <w:rFonts w:ascii="Verdana" w:eastAsia="Times New Roman" w:hAnsi="Verdana" w:cs="Times New Roman"/>
            <w:color w:val="000000"/>
            <w:sz w:val="21"/>
            <w:szCs w:val="21"/>
            <w:lang w:val="ru-RU"/>
          </w:rPr>
          <w:t xml:space="preserve"> </w:t>
        </w:r>
        <w:proofErr w:type="spellStart"/>
        <w:r w:rsidRPr="00672B6D">
          <w:rPr>
            <w:rFonts w:ascii="Verdana" w:eastAsia="Times New Roman" w:hAnsi="Verdana" w:cs="Times New Roman"/>
            <w:color w:val="000000"/>
            <w:sz w:val="21"/>
            <w:szCs w:val="21"/>
            <w:lang w:val="ru-RU"/>
          </w:rPr>
          <w:t>соотвественно</w:t>
        </w:r>
        <w:proofErr w:type="spellEnd"/>
        <w:r w:rsidRPr="00672B6D">
          <w:rPr>
            <w:rFonts w:ascii="Verdana" w:eastAsia="Times New Roman" w:hAnsi="Verdana" w:cs="Times New Roman"/>
            <w:color w:val="000000"/>
            <w:sz w:val="21"/>
            <w:szCs w:val="21"/>
            <w:lang w:val="ru-RU"/>
          </w:rPr>
          <w:t xml:space="preserve">. Любая точка </w:t>
        </w:r>
        <w:r w:rsidRPr="00672B6D">
          <w:rPr>
            <w:rFonts w:ascii="Verdana" w:eastAsia="Times New Roman" w:hAnsi="Verdana" w:cs="Times New Roman"/>
            <w:color w:val="000000"/>
            <w:sz w:val="21"/>
            <w:szCs w:val="21"/>
          </w:rPr>
          <w:t>P</w:t>
        </w:r>
        <w:r w:rsidRPr="00672B6D">
          <w:rPr>
            <w:rFonts w:ascii="Verdana" w:eastAsia="Times New Roman" w:hAnsi="Verdana" w:cs="Times New Roman"/>
            <w:color w:val="000000"/>
            <w:sz w:val="21"/>
            <w:szCs w:val="21"/>
            <w:lang w:val="ru-RU"/>
          </w:rPr>
          <w:t xml:space="preserve"> на "локоне" определяется построением линий, параллельных к осям </w:t>
        </w:r>
        <w:r w:rsidRPr="00672B6D">
          <w:rPr>
            <w:rFonts w:ascii="Verdana" w:eastAsia="Times New Roman" w:hAnsi="Verdana" w:cs="Times New Roman"/>
            <w:color w:val="000000"/>
            <w:sz w:val="21"/>
            <w:szCs w:val="21"/>
          </w:rPr>
          <w:t>x</w:t>
        </w:r>
        <w:r w:rsidRPr="00672B6D">
          <w:rPr>
            <w:rFonts w:ascii="Verdana" w:eastAsia="Times New Roman" w:hAnsi="Verdana" w:cs="Times New Roman"/>
            <w:color w:val="000000"/>
            <w:sz w:val="21"/>
            <w:szCs w:val="21"/>
            <w:lang w:val="ru-RU"/>
          </w:rPr>
          <w:t xml:space="preserve"> и </w:t>
        </w:r>
        <w:r w:rsidRPr="00672B6D">
          <w:rPr>
            <w:rFonts w:ascii="Verdana" w:eastAsia="Times New Roman" w:hAnsi="Verdana" w:cs="Times New Roman"/>
            <w:color w:val="000000"/>
            <w:sz w:val="21"/>
            <w:szCs w:val="21"/>
          </w:rPr>
          <w:t>y</w:t>
        </w:r>
        <w:r w:rsidRPr="00672B6D">
          <w:rPr>
            <w:rFonts w:ascii="Verdana" w:eastAsia="Times New Roman" w:hAnsi="Verdana" w:cs="Times New Roman"/>
            <w:color w:val="000000"/>
            <w:sz w:val="21"/>
            <w:szCs w:val="21"/>
            <w:lang w:val="ru-RU"/>
          </w:rPr>
          <w:t xml:space="preserve">, и через </w:t>
        </w:r>
        <w:r w:rsidRPr="00672B6D">
          <w:rPr>
            <w:rFonts w:ascii="Verdana" w:eastAsia="Times New Roman" w:hAnsi="Verdana" w:cs="Times New Roman"/>
            <w:color w:val="000000"/>
            <w:sz w:val="21"/>
            <w:szCs w:val="21"/>
          </w:rPr>
          <w:t>B</w:t>
        </w:r>
        <w:r w:rsidRPr="00672B6D">
          <w:rPr>
            <w:rFonts w:ascii="Verdana" w:eastAsia="Times New Roman" w:hAnsi="Verdana" w:cs="Times New Roman"/>
            <w:color w:val="000000"/>
            <w:sz w:val="21"/>
            <w:szCs w:val="21"/>
            <w:lang w:val="ru-RU"/>
          </w:rPr>
          <w:t xml:space="preserve"> и </w:t>
        </w:r>
        <w:r w:rsidRPr="00672B6D">
          <w:rPr>
            <w:rFonts w:ascii="Verdana" w:eastAsia="Times New Roman" w:hAnsi="Verdana" w:cs="Times New Roman"/>
            <w:color w:val="000000"/>
            <w:sz w:val="21"/>
            <w:szCs w:val="21"/>
          </w:rPr>
          <w:t>A</w:t>
        </w:r>
        <w:r w:rsidRPr="00672B6D">
          <w:rPr>
            <w:rFonts w:ascii="Verdana" w:eastAsia="Times New Roman" w:hAnsi="Verdana" w:cs="Times New Roman"/>
            <w:color w:val="000000"/>
            <w:sz w:val="21"/>
            <w:szCs w:val="21"/>
            <w:lang w:val="ru-RU"/>
          </w:rPr>
          <w:t xml:space="preserve"> соответственно и определяющие точку пересечения </w:t>
        </w:r>
        <w:r w:rsidRPr="00672B6D">
          <w:rPr>
            <w:rFonts w:ascii="Verdana" w:eastAsia="Times New Roman" w:hAnsi="Verdana" w:cs="Times New Roman"/>
            <w:color w:val="000000"/>
            <w:sz w:val="21"/>
            <w:szCs w:val="21"/>
          </w:rPr>
          <w:t>P</w:t>
        </w:r>
        <w:r w:rsidRPr="00672B6D">
          <w:rPr>
            <w:rFonts w:ascii="Verdana" w:eastAsia="Times New Roman" w:hAnsi="Verdana" w:cs="Times New Roman"/>
            <w:color w:val="000000"/>
            <w:sz w:val="21"/>
            <w:szCs w:val="21"/>
            <w:lang w:val="ru-RU"/>
          </w:rPr>
          <w:t>.</w:t>
        </w:r>
        <w:r w:rsidRPr="00672B6D">
          <w:rPr>
            <w:rFonts w:ascii="Verdana" w:eastAsia="Times New Roman" w:hAnsi="Verdana" w:cs="Times New Roman"/>
            <w:color w:val="000000"/>
            <w:sz w:val="21"/>
            <w:szCs w:val="21"/>
            <w:lang w:val="ru-RU"/>
          </w:rPr>
          <w:br/>
        </w:r>
      </w:ins>
      <w:r>
        <w:rPr>
          <w:rFonts w:ascii="Verdana" w:eastAsia="Times New Roman" w:hAnsi="Verdana" w:cs="Times New Roman"/>
          <w:noProof/>
          <w:color w:val="000000"/>
          <w:sz w:val="21"/>
          <w:szCs w:val="21"/>
        </w:rPr>
        <w:drawing>
          <wp:inline distT="0" distB="0" distL="0" distR="0">
            <wp:extent cx="3148330" cy="1699260"/>
            <wp:effectExtent l="19050" t="0" r="0" b="0"/>
            <wp:docPr id="19" name="Рисунок 19" descr="http://www.math10.com/ru/vysshaya-matematika/analiticheskaya-geometriya/images/11-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www.math10.com/ru/vysshaya-matematika/analiticheskaya-geometriya/images/11-13.jp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8330" cy="1699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2B6D" w:rsidRPr="00672B6D" w:rsidRDefault="00672B6D" w:rsidP="00672B6D">
      <w:pPr>
        <w:spacing w:before="100" w:beforeAutospacing="1" w:after="100" w:afterAutospacing="1" w:line="245" w:lineRule="atLeast"/>
        <w:rPr>
          <w:ins w:id="29" w:author="Unknown"/>
          <w:rFonts w:ascii="Verdana" w:eastAsia="Times New Roman" w:hAnsi="Verdana" w:cs="Times New Roman"/>
          <w:color w:val="000000"/>
          <w:sz w:val="21"/>
          <w:szCs w:val="21"/>
          <w:lang w:val="ru-RU"/>
        </w:rPr>
      </w:pPr>
      <w:ins w:id="30" w:author="Unknown">
        <w:r w:rsidRPr="00672B6D">
          <w:rPr>
            <w:rFonts w:ascii="Verdana" w:eastAsia="Times New Roman" w:hAnsi="Verdana" w:cs="Times New Roman"/>
            <w:b/>
            <w:bCs/>
            <w:color w:val="000000"/>
            <w:sz w:val="21"/>
            <w:szCs w:val="21"/>
            <w:lang w:val="ru-RU"/>
          </w:rPr>
          <w:t>ДЕКАРТОВ ЛИСТ</w:t>
        </w:r>
        <w:r w:rsidRPr="00672B6D">
          <w:rPr>
            <w:rFonts w:ascii="Verdana" w:eastAsia="Times New Roman" w:hAnsi="Verdana" w:cs="Times New Roman"/>
            <w:color w:val="000000"/>
            <w:sz w:val="21"/>
            <w:szCs w:val="21"/>
            <w:lang w:val="ru-RU"/>
          </w:rPr>
          <w:br/>
          <w:t>Уравнение в прямоугольных координатах:</w:t>
        </w:r>
        <w:r w:rsidRPr="00672B6D">
          <w:rPr>
            <w:rFonts w:ascii="Verdana" w:eastAsia="Times New Roman" w:hAnsi="Verdana" w:cs="Times New Roman"/>
            <w:color w:val="000000"/>
            <w:sz w:val="21"/>
            <w:szCs w:val="21"/>
            <w:lang w:val="ru-RU"/>
          </w:rPr>
          <w:br/>
        </w:r>
        <w:r w:rsidRPr="00672B6D">
          <w:rPr>
            <w:rFonts w:ascii="Verdana" w:eastAsia="Times New Roman" w:hAnsi="Verdana" w:cs="Times New Roman"/>
            <w:color w:val="000000"/>
            <w:sz w:val="21"/>
            <w:szCs w:val="21"/>
          </w:rPr>
          <w:t>x</w:t>
        </w:r>
        <w:r w:rsidRPr="00672B6D">
          <w:rPr>
            <w:rFonts w:ascii="Verdana" w:eastAsia="Times New Roman" w:hAnsi="Verdana" w:cs="Times New Roman"/>
            <w:color w:val="000000"/>
            <w:sz w:val="21"/>
            <w:szCs w:val="21"/>
            <w:vertAlign w:val="superscript"/>
            <w:lang w:val="ru-RU"/>
          </w:rPr>
          <w:t>3</w:t>
        </w:r>
        <w:r w:rsidRPr="00672B6D">
          <w:rPr>
            <w:rFonts w:ascii="Verdana" w:eastAsia="Times New Roman" w:hAnsi="Verdana" w:cs="Times New Roman"/>
            <w:color w:val="000000"/>
            <w:sz w:val="21"/>
          </w:rPr>
          <w:t> </w:t>
        </w:r>
        <w:r w:rsidRPr="00672B6D">
          <w:rPr>
            <w:rFonts w:ascii="Verdana" w:eastAsia="Times New Roman" w:hAnsi="Verdana" w:cs="Times New Roman"/>
            <w:color w:val="000000"/>
            <w:sz w:val="21"/>
            <w:szCs w:val="21"/>
            <w:lang w:val="ru-RU"/>
          </w:rPr>
          <w:t xml:space="preserve">+ </w:t>
        </w:r>
        <w:r w:rsidRPr="00672B6D">
          <w:rPr>
            <w:rFonts w:ascii="Verdana" w:eastAsia="Times New Roman" w:hAnsi="Verdana" w:cs="Times New Roman"/>
            <w:color w:val="000000"/>
            <w:sz w:val="21"/>
            <w:szCs w:val="21"/>
          </w:rPr>
          <w:t>y</w:t>
        </w:r>
        <w:r w:rsidRPr="00672B6D">
          <w:rPr>
            <w:rFonts w:ascii="Verdana" w:eastAsia="Times New Roman" w:hAnsi="Verdana" w:cs="Times New Roman"/>
            <w:color w:val="000000"/>
            <w:sz w:val="21"/>
            <w:szCs w:val="21"/>
            <w:vertAlign w:val="superscript"/>
            <w:lang w:val="ru-RU"/>
          </w:rPr>
          <w:t>3</w:t>
        </w:r>
        <w:r w:rsidRPr="00672B6D">
          <w:rPr>
            <w:rFonts w:ascii="Verdana" w:eastAsia="Times New Roman" w:hAnsi="Verdana" w:cs="Times New Roman"/>
            <w:color w:val="000000"/>
            <w:sz w:val="21"/>
          </w:rPr>
          <w:t> </w:t>
        </w:r>
        <w:r w:rsidRPr="00672B6D">
          <w:rPr>
            <w:rFonts w:ascii="Verdana" w:eastAsia="Times New Roman" w:hAnsi="Verdana" w:cs="Times New Roman"/>
            <w:color w:val="000000"/>
            <w:sz w:val="21"/>
            <w:szCs w:val="21"/>
            <w:lang w:val="ru-RU"/>
          </w:rPr>
          <w:t>= 3</w:t>
        </w:r>
        <w:proofErr w:type="spellStart"/>
        <w:r w:rsidRPr="00672B6D">
          <w:rPr>
            <w:rFonts w:ascii="Verdana" w:eastAsia="Times New Roman" w:hAnsi="Verdana" w:cs="Times New Roman"/>
            <w:color w:val="000000"/>
            <w:sz w:val="21"/>
            <w:szCs w:val="21"/>
          </w:rPr>
          <w:t>axy</w:t>
        </w:r>
        <w:proofErr w:type="spellEnd"/>
        <w:r w:rsidRPr="00672B6D">
          <w:rPr>
            <w:rFonts w:ascii="Verdana" w:eastAsia="Times New Roman" w:hAnsi="Verdana" w:cs="Times New Roman"/>
            <w:color w:val="000000"/>
            <w:sz w:val="21"/>
            <w:szCs w:val="21"/>
            <w:lang w:val="ru-RU"/>
          </w:rPr>
          <w:br/>
        </w:r>
        <w:r w:rsidRPr="00672B6D">
          <w:rPr>
            <w:rFonts w:ascii="Verdana" w:eastAsia="Times New Roman" w:hAnsi="Verdana" w:cs="Times New Roman"/>
            <w:color w:val="000000"/>
            <w:sz w:val="21"/>
            <w:szCs w:val="21"/>
            <w:lang w:val="ru-RU"/>
          </w:rPr>
          <w:br/>
        </w:r>
        <w:r w:rsidRPr="00672B6D">
          <w:rPr>
            <w:rFonts w:ascii="Verdana" w:eastAsia="Times New Roman" w:hAnsi="Verdana" w:cs="Times New Roman"/>
            <w:color w:val="000000"/>
            <w:sz w:val="21"/>
            <w:szCs w:val="21"/>
            <w:lang w:val="ru-RU"/>
          </w:rPr>
          <w:lastRenderedPageBreak/>
          <w:t>Параметрические уравнения:</w:t>
        </w:r>
        <w:r w:rsidRPr="00672B6D">
          <w:rPr>
            <w:rFonts w:ascii="Verdana" w:eastAsia="Times New Roman" w:hAnsi="Verdana" w:cs="Times New Roman"/>
            <w:color w:val="000000"/>
            <w:sz w:val="21"/>
            <w:szCs w:val="21"/>
            <w:lang w:val="ru-RU"/>
          </w:rPr>
          <w:br/>
        </w:r>
      </w:ins>
      <w:r>
        <w:rPr>
          <w:rFonts w:ascii="Verdana" w:eastAsia="Times New Roman" w:hAnsi="Verdana" w:cs="Times New Roman"/>
          <w:noProof/>
          <w:color w:val="000000"/>
          <w:sz w:val="21"/>
          <w:szCs w:val="21"/>
        </w:rPr>
        <w:drawing>
          <wp:inline distT="0" distB="0" distL="0" distR="0">
            <wp:extent cx="1285240" cy="888365"/>
            <wp:effectExtent l="19050" t="0" r="0" b="0"/>
            <wp:docPr id="20" name="Рисунок 20" descr="http://www.math10.com/ru/vysshaya-matematika/analiticheskaya-geometriya/images/xy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www.math10.com/ru/vysshaya-matematika/analiticheskaya-geometriya/images/xy8.jp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240" cy="888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ins w:id="31" w:author="Unknown">
        <w:r w:rsidRPr="00672B6D">
          <w:rPr>
            <w:rFonts w:ascii="Verdana" w:eastAsia="Times New Roman" w:hAnsi="Verdana" w:cs="Times New Roman"/>
            <w:color w:val="000000"/>
            <w:sz w:val="21"/>
            <w:szCs w:val="21"/>
            <w:lang w:val="ru-RU"/>
          </w:rPr>
          <w:br/>
        </w:r>
        <w:r w:rsidRPr="00672B6D">
          <w:rPr>
            <w:rFonts w:ascii="Verdana" w:eastAsia="Times New Roman" w:hAnsi="Verdana" w:cs="Times New Roman"/>
            <w:color w:val="000000"/>
            <w:sz w:val="21"/>
            <w:szCs w:val="21"/>
            <w:lang w:val="ru-RU"/>
          </w:rPr>
          <w:br/>
          <w:t>Площадь петли 3</w:t>
        </w:r>
        <w:r w:rsidRPr="00672B6D">
          <w:rPr>
            <w:rFonts w:ascii="Verdana" w:eastAsia="Times New Roman" w:hAnsi="Verdana" w:cs="Times New Roman"/>
            <w:color w:val="000000"/>
            <w:sz w:val="21"/>
            <w:szCs w:val="21"/>
          </w:rPr>
          <w:t>a</w:t>
        </w:r>
        <w:r w:rsidRPr="00672B6D">
          <w:rPr>
            <w:rFonts w:ascii="Verdana" w:eastAsia="Times New Roman" w:hAnsi="Verdana" w:cs="Times New Roman"/>
            <w:color w:val="000000"/>
            <w:sz w:val="21"/>
            <w:szCs w:val="21"/>
            <w:vertAlign w:val="superscript"/>
            <w:lang w:val="ru-RU"/>
          </w:rPr>
          <w:t>2</w:t>
        </w:r>
        <w:r w:rsidRPr="00672B6D">
          <w:rPr>
            <w:rFonts w:ascii="Verdana" w:eastAsia="Times New Roman" w:hAnsi="Verdana" w:cs="Times New Roman"/>
            <w:color w:val="000000"/>
            <w:sz w:val="21"/>
            <w:szCs w:val="21"/>
            <w:lang w:val="ru-RU"/>
          </w:rPr>
          <w:t>/2</w:t>
        </w:r>
        <w:r w:rsidRPr="00672B6D">
          <w:rPr>
            <w:rFonts w:ascii="Verdana" w:eastAsia="Times New Roman" w:hAnsi="Verdana" w:cs="Times New Roman"/>
            <w:color w:val="000000"/>
            <w:sz w:val="21"/>
            <w:szCs w:val="21"/>
            <w:lang w:val="ru-RU"/>
          </w:rPr>
          <w:br/>
        </w:r>
        <w:r w:rsidRPr="00672B6D">
          <w:rPr>
            <w:rFonts w:ascii="Verdana" w:eastAsia="Times New Roman" w:hAnsi="Verdana" w:cs="Times New Roman"/>
            <w:color w:val="000000"/>
            <w:sz w:val="21"/>
            <w:szCs w:val="21"/>
            <w:lang w:val="ru-RU"/>
          </w:rPr>
          <w:br/>
          <w:t xml:space="preserve">Уравнение асимптоты: </w:t>
        </w:r>
        <w:r w:rsidRPr="00672B6D">
          <w:rPr>
            <w:rFonts w:ascii="Verdana" w:eastAsia="Times New Roman" w:hAnsi="Verdana" w:cs="Times New Roman"/>
            <w:color w:val="000000"/>
            <w:sz w:val="21"/>
            <w:szCs w:val="21"/>
          </w:rPr>
          <w:t>x</w:t>
        </w:r>
        <w:r w:rsidRPr="00672B6D">
          <w:rPr>
            <w:rFonts w:ascii="Verdana" w:eastAsia="Times New Roman" w:hAnsi="Verdana" w:cs="Times New Roman"/>
            <w:color w:val="000000"/>
            <w:sz w:val="21"/>
            <w:szCs w:val="21"/>
            <w:lang w:val="ru-RU"/>
          </w:rPr>
          <w:t xml:space="preserve"> + </w:t>
        </w:r>
        <w:r w:rsidRPr="00672B6D">
          <w:rPr>
            <w:rFonts w:ascii="Verdana" w:eastAsia="Times New Roman" w:hAnsi="Verdana" w:cs="Times New Roman"/>
            <w:color w:val="000000"/>
            <w:sz w:val="21"/>
            <w:szCs w:val="21"/>
          </w:rPr>
          <w:t>y</w:t>
        </w:r>
        <w:r w:rsidRPr="00672B6D">
          <w:rPr>
            <w:rFonts w:ascii="Verdana" w:eastAsia="Times New Roman" w:hAnsi="Verdana" w:cs="Times New Roman"/>
            <w:color w:val="000000"/>
            <w:sz w:val="21"/>
            <w:szCs w:val="21"/>
            <w:lang w:val="ru-RU"/>
          </w:rPr>
          <w:t xml:space="preserve"> + </w:t>
        </w:r>
        <w:r w:rsidRPr="00672B6D">
          <w:rPr>
            <w:rFonts w:ascii="Verdana" w:eastAsia="Times New Roman" w:hAnsi="Verdana" w:cs="Times New Roman"/>
            <w:color w:val="000000"/>
            <w:sz w:val="21"/>
            <w:szCs w:val="21"/>
          </w:rPr>
          <w:t>a</w:t>
        </w:r>
        <w:r w:rsidRPr="00672B6D">
          <w:rPr>
            <w:rFonts w:ascii="Verdana" w:eastAsia="Times New Roman" w:hAnsi="Verdana" w:cs="Times New Roman"/>
            <w:color w:val="000000"/>
            <w:sz w:val="21"/>
            <w:szCs w:val="21"/>
            <w:lang w:val="ru-RU"/>
          </w:rPr>
          <w:t xml:space="preserve"> = 0.</w:t>
        </w:r>
        <w:r w:rsidRPr="00672B6D">
          <w:rPr>
            <w:rFonts w:ascii="Verdana" w:eastAsia="Times New Roman" w:hAnsi="Verdana" w:cs="Times New Roman"/>
            <w:color w:val="000000"/>
            <w:sz w:val="21"/>
            <w:szCs w:val="21"/>
            <w:lang w:val="ru-RU"/>
          </w:rPr>
          <w:br/>
        </w:r>
      </w:ins>
      <w:r>
        <w:rPr>
          <w:rFonts w:ascii="Verdana" w:eastAsia="Times New Roman" w:hAnsi="Verdana" w:cs="Times New Roman"/>
          <w:noProof/>
          <w:color w:val="000000"/>
          <w:sz w:val="21"/>
          <w:szCs w:val="21"/>
        </w:rPr>
        <w:drawing>
          <wp:inline distT="0" distB="0" distL="0" distR="0">
            <wp:extent cx="2950210" cy="2355215"/>
            <wp:effectExtent l="19050" t="0" r="2540" b="0"/>
            <wp:docPr id="21" name="Рисунок 21" descr="http://www.math10.com/ru/vysshaya-matematika/analiticheskaya-geometriya/images/11-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www.math10.com/ru/vysshaya-matematika/analiticheskaya-geometriya/images/11-14.jp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0210" cy="2355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2B6D" w:rsidRPr="00672B6D" w:rsidRDefault="00672B6D" w:rsidP="00672B6D">
      <w:pPr>
        <w:spacing w:before="100" w:beforeAutospacing="1" w:after="100" w:afterAutospacing="1" w:line="245" w:lineRule="atLeast"/>
        <w:rPr>
          <w:ins w:id="32" w:author="Unknown"/>
          <w:rFonts w:ascii="Verdana" w:eastAsia="Times New Roman" w:hAnsi="Verdana" w:cs="Times New Roman"/>
          <w:color w:val="000000"/>
          <w:sz w:val="21"/>
          <w:szCs w:val="21"/>
          <w:lang w:val="ru-RU"/>
        </w:rPr>
      </w:pPr>
      <w:ins w:id="33" w:author="Unknown">
        <w:r w:rsidRPr="00672B6D">
          <w:rPr>
            <w:rFonts w:ascii="Verdana" w:eastAsia="Times New Roman" w:hAnsi="Verdana" w:cs="Times New Roman"/>
            <w:b/>
            <w:bCs/>
            <w:color w:val="000000"/>
            <w:sz w:val="21"/>
            <w:szCs w:val="21"/>
            <w:lang w:val="ru-RU"/>
          </w:rPr>
          <w:t>ЭВОЛЬВЕНТА ОКРУЖНОСТИ</w:t>
        </w:r>
        <w:r w:rsidRPr="00672B6D">
          <w:rPr>
            <w:rFonts w:ascii="Verdana" w:eastAsia="Times New Roman" w:hAnsi="Verdana" w:cs="Times New Roman"/>
            <w:color w:val="000000"/>
            <w:sz w:val="21"/>
            <w:szCs w:val="21"/>
            <w:lang w:val="ru-RU"/>
          </w:rPr>
          <w:br/>
          <w:t>Параметрические уравнения:</w:t>
        </w:r>
        <w:r w:rsidRPr="00672B6D">
          <w:rPr>
            <w:rFonts w:ascii="Verdana" w:eastAsia="Times New Roman" w:hAnsi="Verdana" w:cs="Times New Roman"/>
            <w:color w:val="000000"/>
            <w:sz w:val="21"/>
            <w:szCs w:val="21"/>
            <w:lang w:val="ru-RU"/>
          </w:rPr>
          <w:br/>
        </w:r>
      </w:ins>
      <w:r>
        <w:rPr>
          <w:rFonts w:ascii="Verdana" w:eastAsia="Times New Roman" w:hAnsi="Verdana" w:cs="Times New Roman"/>
          <w:noProof/>
          <w:color w:val="000000"/>
          <w:sz w:val="21"/>
          <w:szCs w:val="21"/>
        </w:rPr>
        <w:drawing>
          <wp:inline distT="0" distB="0" distL="0" distR="0">
            <wp:extent cx="1992630" cy="612775"/>
            <wp:effectExtent l="19050" t="0" r="7620" b="0"/>
            <wp:docPr id="22" name="Рисунок 22" descr="http://www.math10.com/ru/vysshaya-matematika/analiticheskaya-geometriya/images/xy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www.math10.com/ru/vysshaya-matematika/analiticheskaya-geometriya/images/xy9.jp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2630" cy="612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ins w:id="34" w:author="Unknown">
        <w:r w:rsidRPr="00672B6D">
          <w:rPr>
            <w:rFonts w:ascii="Verdana" w:eastAsia="Times New Roman" w:hAnsi="Verdana" w:cs="Times New Roman"/>
            <w:color w:val="000000"/>
            <w:sz w:val="21"/>
            <w:szCs w:val="21"/>
            <w:lang w:val="ru-RU"/>
          </w:rPr>
          <w:br/>
        </w:r>
        <w:r w:rsidRPr="00672B6D">
          <w:rPr>
            <w:rFonts w:ascii="Verdana" w:eastAsia="Times New Roman" w:hAnsi="Verdana" w:cs="Times New Roman"/>
            <w:color w:val="000000"/>
            <w:sz w:val="21"/>
            <w:szCs w:val="21"/>
            <w:lang w:val="ru-RU"/>
          </w:rPr>
          <w:br/>
          <w:t xml:space="preserve">Эта кривая, описанная конечной точкой </w:t>
        </w:r>
        <w:r w:rsidRPr="00672B6D">
          <w:rPr>
            <w:rFonts w:ascii="Verdana" w:eastAsia="Times New Roman" w:hAnsi="Verdana" w:cs="Times New Roman"/>
            <w:color w:val="000000"/>
            <w:sz w:val="21"/>
            <w:szCs w:val="21"/>
          </w:rPr>
          <w:t>P</w:t>
        </w:r>
        <w:r w:rsidRPr="00672B6D">
          <w:rPr>
            <w:rFonts w:ascii="Verdana" w:eastAsia="Times New Roman" w:hAnsi="Verdana" w:cs="Times New Roman"/>
            <w:color w:val="000000"/>
            <w:sz w:val="21"/>
            <w:szCs w:val="21"/>
            <w:lang w:val="ru-RU"/>
          </w:rPr>
          <w:t xml:space="preserve"> струны, когда она разматывается с круга с радиусом </w:t>
        </w:r>
        <w:r w:rsidRPr="00672B6D">
          <w:rPr>
            <w:rFonts w:ascii="Verdana" w:eastAsia="Times New Roman" w:hAnsi="Verdana" w:cs="Times New Roman"/>
            <w:color w:val="000000"/>
            <w:sz w:val="21"/>
            <w:szCs w:val="21"/>
          </w:rPr>
          <w:t>a</w:t>
        </w:r>
        <w:r w:rsidRPr="00672B6D">
          <w:rPr>
            <w:rFonts w:ascii="Verdana" w:eastAsia="Times New Roman" w:hAnsi="Verdana" w:cs="Times New Roman"/>
            <w:color w:val="000000"/>
            <w:sz w:val="21"/>
            <w:szCs w:val="21"/>
            <w:lang w:val="ru-RU"/>
          </w:rPr>
          <w:t>.</w:t>
        </w:r>
        <w:r w:rsidRPr="00672B6D">
          <w:rPr>
            <w:rFonts w:ascii="Verdana" w:eastAsia="Times New Roman" w:hAnsi="Verdana" w:cs="Times New Roman"/>
            <w:color w:val="000000"/>
            <w:sz w:val="21"/>
            <w:szCs w:val="21"/>
            <w:lang w:val="ru-RU"/>
          </w:rPr>
          <w:br/>
        </w:r>
      </w:ins>
      <w:r>
        <w:rPr>
          <w:rFonts w:ascii="Verdana" w:eastAsia="Times New Roman" w:hAnsi="Verdana" w:cs="Times New Roman"/>
          <w:noProof/>
          <w:color w:val="000000"/>
          <w:sz w:val="21"/>
          <w:szCs w:val="21"/>
        </w:rPr>
        <w:drawing>
          <wp:inline distT="0" distB="0" distL="0" distR="0">
            <wp:extent cx="3148330" cy="2268855"/>
            <wp:effectExtent l="19050" t="0" r="0" b="0"/>
            <wp:docPr id="23" name="Рисунок 23" descr="http://www.math10.com/ru/vysshaya-matematika/analiticheskaya-geometriya/images/11-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www.math10.com/ru/vysshaya-matematika/analiticheskaya-geometriya/images/11-15.jp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8330" cy="2268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2B6D" w:rsidRPr="00672B6D" w:rsidRDefault="00672B6D" w:rsidP="00672B6D">
      <w:pPr>
        <w:spacing w:before="100" w:beforeAutospacing="1" w:after="100" w:afterAutospacing="1" w:line="245" w:lineRule="atLeast"/>
        <w:rPr>
          <w:ins w:id="35" w:author="Unknown"/>
          <w:rFonts w:ascii="Verdana" w:eastAsia="Times New Roman" w:hAnsi="Verdana" w:cs="Times New Roman"/>
          <w:color w:val="000000"/>
          <w:sz w:val="21"/>
          <w:szCs w:val="21"/>
          <w:lang w:val="ru-RU"/>
        </w:rPr>
      </w:pPr>
      <w:ins w:id="36" w:author="Unknown">
        <w:r w:rsidRPr="00672B6D">
          <w:rPr>
            <w:rFonts w:ascii="Verdana" w:eastAsia="Times New Roman" w:hAnsi="Verdana" w:cs="Times New Roman"/>
            <w:b/>
            <w:bCs/>
            <w:color w:val="000000"/>
            <w:sz w:val="21"/>
            <w:szCs w:val="21"/>
            <w:lang w:val="ru-RU"/>
          </w:rPr>
          <w:t>ЭВОЛЬВЕНТА ЭЛЛИПСА</w:t>
        </w:r>
        <w:r w:rsidRPr="00672B6D">
          <w:rPr>
            <w:rFonts w:ascii="Verdana" w:eastAsia="Times New Roman" w:hAnsi="Verdana" w:cs="Times New Roman"/>
            <w:color w:val="000000"/>
            <w:sz w:val="21"/>
            <w:szCs w:val="21"/>
            <w:lang w:val="ru-RU"/>
          </w:rPr>
          <w:br/>
          <w:t>Уравнение в прямоугольных координатах:</w:t>
        </w:r>
        <w:r w:rsidRPr="00672B6D">
          <w:rPr>
            <w:rFonts w:ascii="Verdana" w:eastAsia="Times New Roman" w:hAnsi="Verdana" w:cs="Times New Roman"/>
            <w:color w:val="000000"/>
            <w:sz w:val="21"/>
            <w:szCs w:val="21"/>
            <w:lang w:val="ru-RU"/>
          </w:rPr>
          <w:br/>
          <w:t>(</w:t>
        </w:r>
        <w:r w:rsidRPr="00672B6D">
          <w:rPr>
            <w:rFonts w:ascii="Verdana" w:eastAsia="Times New Roman" w:hAnsi="Verdana" w:cs="Times New Roman"/>
            <w:color w:val="000000"/>
            <w:sz w:val="21"/>
            <w:szCs w:val="21"/>
          </w:rPr>
          <w:t>ax</w:t>
        </w:r>
        <w:r w:rsidRPr="00672B6D">
          <w:rPr>
            <w:rFonts w:ascii="Verdana" w:eastAsia="Times New Roman" w:hAnsi="Verdana" w:cs="Times New Roman"/>
            <w:color w:val="000000"/>
            <w:sz w:val="21"/>
            <w:szCs w:val="21"/>
            <w:lang w:val="ru-RU"/>
          </w:rPr>
          <w:t>)</w:t>
        </w:r>
        <w:r w:rsidRPr="00672B6D">
          <w:rPr>
            <w:rFonts w:ascii="Verdana" w:eastAsia="Times New Roman" w:hAnsi="Verdana" w:cs="Times New Roman"/>
            <w:color w:val="000000"/>
            <w:sz w:val="21"/>
            <w:szCs w:val="21"/>
            <w:vertAlign w:val="superscript"/>
            <w:lang w:val="ru-RU"/>
          </w:rPr>
          <w:t>2/3</w:t>
        </w:r>
        <w:r w:rsidRPr="00672B6D">
          <w:rPr>
            <w:rFonts w:ascii="Verdana" w:eastAsia="Times New Roman" w:hAnsi="Verdana" w:cs="Times New Roman"/>
            <w:color w:val="000000"/>
            <w:sz w:val="21"/>
          </w:rPr>
          <w:t> </w:t>
        </w:r>
        <w:r w:rsidRPr="00672B6D">
          <w:rPr>
            <w:rFonts w:ascii="Verdana" w:eastAsia="Times New Roman" w:hAnsi="Verdana" w:cs="Times New Roman"/>
            <w:color w:val="000000"/>
            <w:sz w:val="21"/>
            <w:szCs w:val="21"/>
            <w:lang w:val="ru-RU"/>
          </w:rPr>
          <w:t>+ (</w:t>
        </w:r>
        <w:r w:rsidRPr="00672B6D">
          <w:rPr>
            <w:rFonts w:ascii="Verdana" w:eastAsia="Times New Roman" w:hAnsi="Verdana" w:cs="Times New Roman"/>
            <w:color w:val="000000"/>
            <w:sz w:val="21"/>
            <w:szCs w:val="21"/>
          </w:rPr>
          <w:t>by</w:t>
        </w:r>
        <w:r w:rsidRPr="00672B6D">
          <w:rPr>
            <w:rFonts w:ascii="Verdana" w:eastAsia="Times New Roman" w:hAnsi="Verdana" w:cs="Times New Roman"/>
            <w:color w:val="000000"/>
            <w:sz w:val="21"/>
            <w:szCs w:val="21"/>
            <w:lang w:val="ru-RU"/>
          </w:rPr>
          <w:t>)</w:t>
        </w:r>
        <w:r w:rsidRPr="00672B6D">
          <w:rPr>
            <w:rFonts w:ascii="Verdana" w:eastAsia="Times New Roman" w:hAnsi="Verdana" w:cs="Times New Roman"/>
            <w:color w:val="000000"/>
            <w:sz w:val="21"/>
            <w:szCs w:val="21"/>
            <w:vertAlign w:val="superscript"/>
            <w:lang w:val="ru-RU"/>
          </w:rPr>
          <w:t>2/3</w:t>
        </w:r>
        <w:r w:rsidRPr="00672B6D">
          <w:rPr>
            <w:rFonts w:ascii="Verdana" w:eastAsia="Times New Roman" w:hAnsi="Verdana" w:cs="Times New Roman"/>
            <w:color w:val="000000"/>
            <w:sz w:val="21"/>
          </w:rPr>
          <w:t> </w:t>
        </w:r>
        <w:r w:rsidRPr="00672B6D">
          <w:rPr>
            <w:rFonts w:ascii="Verdana" w:eastAsia="Times New Roman" w:hAnsi="Verdana" w:cs="Times New Roman"/>
            <w:color w:val="000000"/>
            <w:sz w:val="21"/>
            <w:szCs w:val="21"/>
            <w:lang w:val="ru-RU"/>
          </w:rPr>
          <w:t>= (</w:t>
        </w:r>
        <w:r w:rsidRPr="00672B6D">
          <w:rPr>
            <w:rFonts w:ascii="Verdana" w:eastAsia="Times New Roman" w:hAnsi="Verdana" w:cs="Times New Roman"/>
            <w:color w:val="000000"/>
            <w:sz w:val="21"/>
            <w:szCs w:val="21"/>
          </w:rPr>
          <w:t>a</w:t>
        </w:r>
        <w:r w:rsidRPr="00672B6D">
          <w:rPr>
            <w:rFonts w:ascii="Verdana" w:eastAsia="Times New Roman" w:hAnsi="Verdana" w:cs="Times New Roman"/>
            <w:color w:val="000000"/>
            <w:sz w:val="21"/>
            <w:szCs w:val="21"/>
            <w:vertAlign w:val="superscript"/>
            <w:lang w:val="ru-RU"/>
          </w:rPr>
          <w:t>2</w:t>
        </w:r>
        <w:r w:rsidRPr="00672B6D">
          <w:rPr>
            <w:rFonts w:ascii="Verdana" w:eastAsia="Times New Roman" w:hAnsi="Verdana" w:cs="Times New Roman"/>
            <w:color w:val="000000"/>
            <w:sz w:val="21"/>
          </w:rPr>
          <w:t> </w:t>
        </w:r>
        <w:r w:rsidRPr="00672B6D">
          <w:rPr>
            <w:rFonts w:ascii="Verdana" w:eastAsia="Times New Roman" w:hAnsi="Verdana" w:cs="Times New Roman"/>
            <w:color w:val="000000"/>
            <w:sz w:val="21"/>
            <w:szCs w:val="21"/>
            <w:lang w:val="ru-RU"/>
          </w:rPr>
          <w:t xml:space="preserve">- </w:t>
        </w:r>
        <w:r w:rsidRPr="00672B6D">
          <w:rPr>
            <w:rFonts w:ascii="Verdana" w:eastAsia="Times New Roman" w:hAnsi="Verdana" w:cs="Times New Roman"/>
            <w:color w:val="000000"/>
            <w:sz w:val="21"/>
            <w:szCs w:val="21"/>
          </w:rPr>
          <w:t>b</w:t>
        </w:r>
        <w:r w:rsidRPr="00672B6D">
          <w:rPr>
            <w:rFonts w:ascii="Verdana" w:eastAsia="Times New Roman" w:hAnsi="Verdana" w:cs="Times New Roman"/>
            <w:color w:val="000000"/>
            <w:sz w:val="21"/>
            <w:szCs w:val="21"/>
            <w:vertAlign w:val="superscript"/>
            <w:lang w:val="ru-RU"/>
          </w:rPr>
          <w:t>2</w:t>
        </w:r>
        <w:r w:rsidRPr="00672B6D">
          <w:rPr>
            <w:rFonts w:ascii="Verdana" w:eastAsia="Times New Roman" w:hAnsi="Verdana" w:cs="Times New Roman"/>
            <w:color w:val="000000"/>
            <w:sz w:val="21"/>
            <w:szCs w:val="21"/>
            <w:lang w:val="ru-RU"/>
          </w:rPr>
          <w:t>)</w:t>
        </w:r>
        <w:r w:rsidRPr="00672B6D">
          <w:rPr>
            <w:rFonts w:ascii="Verdana" w:eastAsia="Times New Roman" w:hAnsi="Verdana" w:cs="Times New Roman"/>
            <w:color w:val="000000"/>
            <w:sz w:val="21"/>
            <w:szCs w:val="21"/>
            <w:vertAlign w:val="superscript"/>
            <w:lang w:val="ru-RU"/>
          </w:rPr>
          <w:t>2/3</w:t>
        </w:r>
        <w:r w:rsidRPr="00672B6D">
          <w:rPr>
            <w:rFonts w:ascii="Verdana" w:eastAsia="Times New Roman" w:hAnsi="Verdana" w:cs="Times New Roman"/>
            <w:color w:val="000000"/>
            <w:sz w:val="21"/>
            <w:szCs w:val="21"/>
            <w:lang w:val="ru-RU"/>
          </w:rPr>
          <w:br/>
        </w:r>
        <w:r w:rsidRPr="00672B6D">
          <w:rPr>
            <w:rFonts w:ascii="Verdana" w:eastAsia="Times New Roman" w:hAnsi="Verdana" w:cs="Times New Roman"/>
            <w:color w:val="000000"/>
            <w:sz w:val="21"/>
            <w:szCs w:val="21"/>
            <w:lang w:val="ru-RU"/>
          </w:rPr>
          <w:br/>
          <w:t>Параметрические уравнения:</w:t>
        </w:r>
        <w:r w:rsidRPr="00672B6D">
          <w:rPr>
            <w:rFonts w:ascii="Verdana" w:eastAsia="Times New Roman" w:hAnsi="Verdana" w:cs="Times New Roman"/>
            <w:color w:val="000000"/>
            <w:sz w:val="21"/>
            <w:szCs w:val="21"/>
            <w:lang w:val="ru-RU"/>
          </w:rPr>
          <w:br/>
        </w:r>
      </w:ins>
      <w:r>
        <w:rPr>
          <w:rFonts w:ascii="Verdana" w:eastAsia="Times New Roman" w:hAnsi="Verdana" w:cs="Times New Roman"/>
          <w:noProof/>
          <w:color w:val="000000"/>
          <w:sz w:val="21"/>
          <w:szCs w:val="21"/>
        </w:rPr>
        <w:drawing>
          <wp:inline distT="0" distB="0" distL="0" distR="0">
            <wp:extent cx="1906270" cy="517525"/>
            <wp:effectExtent l="19050" t="0" r="0" b="0"/>
            <wp:docPr id="24" name="Рисунок 24" descr="http://www.math10.com/ru/vysshaya-matematika/analiticheskaya-geometriya/images/xy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www.math10.com/ru/vysshaya-matematika/analiticheskaya-geometriya/images/xy10.jp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6270" cy="517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ins w:id="37" w:author="Unknown">
        <w:r w:rsidRPr="00672B6D">
          <w:rPr>
            <w:rFonts w:ascii="Verdana" w:eastAsia="Times New Roman" w:hAnsi="Verdana" w:cs="Times New Roman"/>
            <w:color w:val="000000"/>
            <w:sz w:val="21"/>
            <w:szCs w:val="21"/>
            <w:lang w:val="ru-RU"/>
          </w:rPr>
          <w:br/>
        </w:r>
        <w:r w:rsidRPr="00672B6D">
          <w:rPr>
            <w:rFonts w:ascii="Verdana" w:eastAsia="Times New Roman" w:hAnsi="Verdana" w:cs="Times New Roman"/>
            <w:color w:val="000000"/>
            <w:sz w:val="21"/>
            <w:szCs w:val="21"/>
            <w:lang w:val="ru-RU"/>
          </w:rPr>
          <w:lastRenderedPageBreak/>
          <w:t xml:space="preserve">Эта кривая является огибающей нормалью к эллипсу </w:t>
        </w:r>
        <w:r w:rsidRPr="00672B6D">
          <w:rPr>
            <w:rFonts w:ascii="Verdana" w:eastAsia="Times New Roman" w:hAnsi="Verdana" w:cs="Times New Roman"/>
            <w:color w:val="000000"/>
            <w:sz w:val="21"/>
            <w:szCs w:val="21"/>
          </w:rPr>
          <w:t>x</w:t>
        </w:r>
        <w:r w:rsidRPr="00672B6D">
          <w:rPr>
            <w:rFonts w:ascii="Verdana" w:eastAsia="Times New Roman" w:hAnsi="Verdana" w:cs="Times New Roman"/>
            <w:color w:val="000000"/>
            <w:sz w:val="21"/>
            <w:szCs w:val="21"/>
            <w:vertAlign w:val="superscript"/>
            <w:lang w:val="ru-RU"/>
          </w:rPr>
          <w:t>2</w:t>
        </w:r>
        <w:r w:rsidRPr="00672B6D">
          <w:rPr>
            <w:rFonts w:ascii="Verdana" w:eastAsia="Times New Roman" w:hAnsi="Verdana" w:cs="Times New Roman"/>
            <w:color w:val="000000"/>
            <w:sz w:val="21"/>
            <w:szCs w:val="21"/>
            <w:lang w:val="ru-RU"/>
          </w:rPr>
          <w:t>/</w:t>
        </w:r>
        <w:r w:rsidRPr="00672B6D">
          <w:rPr>
            <w:rFonts w:ascii="Verdana" w:eastAsia="Times New Roman" w:hAnsi="Verdana" w:cs="Times New Roman"/>
            <w:color w:val="000000"/>
            <w:sz w:val="21"/>
            <w:szCs w:val="21"/>
          </w:rPr>
          <w:t>a</w:t>
        </w:r>
        <w:r w:rsidRPr="00672B6D">
          <w:rPr>
            <w:rFonts w:ascii="Verdana" w:eastAsia="Times New Roman" w:hAnsi="Verdana" w:cs="Times New Roman"/>
            <w:color w:val="000000"/>
            <w:sz w:val="21"/>
            <w:szCs w:val="21"/>
            <w:vertAlign w:val="superscript"/>
            <w:lang w:val="ru-RU"/>
          </w:rPr>
          <w:t>2</w:t>
        </w:r>
        <w:r w:rsidRPr="00672B6D">
          <w:rPr>
            <w:rFonts w:ascii="Verdana" w:eastAsia="Times New Roman" w:hAnsi="Verdana" w:cs="Times New Roman"/>
            <w:color w:val="000000"/>
            <w:sz w:val="21"/>
          </w:rPr>
          <w:t> </w:t>
        </w:r>
        <w:r w:rsidRPr="00672B6D">
          <w:rPr>
            <w:rFonts w:ascii="Verdana" w:eastAsia="Times New Roman" w:hAnsi="Verdana" w:cs="Times New Roman"/>
            <w:color w:val="000000"/>
            <w:sz w:val="21"/>
            <w:szCs w:val="21"/>
            <w:lang w:val="ru-RU"/>
          </w:rPr>
          <w:t xml:space="preserve">+ </w:t>
        </w:r>
        <w:r w:rsidRPr="00672B6D">
          <w:rPr>
            <w:rFonts w:ascii="Verdana" w:eastAsia="Times New Roman" w:hAnsi="Verdana" w:cs="Times New Roman"/>
            <w:color w:val="000000"/>
            <w:sz w:val="21"/>
            <w:szCs w:val="21"/>
          </w:rPr>
          <w:t>y</w:t>
        </w:r>
        <w:r w:rsidRPr="00672B6D">
          <w:rPr>
            <w:rFonts w:ascii="Verdana" w:eastAsia="Times New Roman" w:hAnsi="Verdana" w:cs="Times New Roman"/>
            <w:color w:val="000000"/>
            <w:sz w:val="21"/>
            <w:szCs w:val="21"/>
            <w:vertAlign w:val="superscript"/>
            <w:lang w:val="ru-RU"/>
          </w:rPr>
          <w:t>2</w:t>
        </w:r>
        <w:r w:rsidRPr="00672B6D">
          <w:rPr>
            <w:rFonts w:ascii="Verdana" w:eastAsia="Times New Roman" w:hAnsi="Verdana" w:cs="Times New Roman"/>
            <w:color w:val="000000"/>
            <w:sz w:val="21"/>
            <w:szCs w:val="21"/>
            <w:lang w:val="ru-RU"/>
          </w:rPr>
          <w:t>/</w:t>
        </w:r>
        <w:r w:rsidRPr="00672B6D">
          <w:rPr>
            <w:rFonts w:ascii="Verdana" w:eastAsia="Times New Roman" w:hAnsi="Verdana" w:cs="Times New Roman"/>
            <w:color w:val="000000"/>
            <w:sz w:val="21"/>
            <w:szCs w:val="21"/>
          </w:rPr>
          <w:t>b</w:t>
        </w:r>
        <w:r w:rsidRPr="00672B6D">
          <w:rPr>
            <w:rFonts w:ascii="Verdana" w:eastAsia="Times New Roman" w:hAnsi="Verdana" w:cs="Times New Roman"/>
            <w:color w:val="000000"/>
            <w:sz w:val="21"/>
            <w:szCs w:val="21"/>
            <w:vertAlign w:val="superscript"/>
            <w:lang w:val="ru-RU"/>
          </w:rPr>
          <w:t>2</w:t>
        </w:r>
        <w:r w:rsidRPr="00672B6D">
          <w:rPr>
            <w:rFonts w:ascii="Verdana" w:eastAsia="Times New Roman" w:hAnsi="Verdana" w:cs="Times New Roman"/>
            <w:color w:val="000000"/>
            <w:sz w:val="21"/>
          </w:rPr>
          <w:t> </w:t>
        </w:r>
        <w:r w:rsidRPr="00672B6D">
          <w:rPr>
            <w:rFonts w:ascii="Verdana" w:eastAsia="Times New Roman" w:hAnsi="Verdana" w:cs="Times New Roman"/>
            <w:color w:val="000000"/>
            <w:sz w:val="21"/>
            <w:szCs w:val="21"/>
            <w:lang w:val="ru-RU"/>
          </w:rPr>
          <w:t>= 1.</w:t>
        </w:r>
        <w:r w:rsidRPr="00672B6D">
          <w:rPr>
            <w:rFonts w:ascii="Verdana" w:eastAsia="Times New Roman" w:hAnsi="Verdana" w:cs="Times New Roman"/>
            <w:color w:val="000000"/>
            <w:sz w:val="21"/>
            <w:szCs w:val="21"/>
            <w:lang w:val="ru-RU"/>
          </w:rPr>
          <w:br/>
        </w:r>
      </w:ins>
      <w:r>
        <w:rPr>
          <w:rFonts w:ascii="Verdana" w:eastAsia="Times New Roman" w:hAnsi="Verdana" w:cs="Times New Roman"/>
          <w:noProof/>
          <w:color w:val="000000"/>
          <w:sz w:val="21"/>
          <w:szCs w:val="21"/>
        </w:rPr>
        <w:drawing>
          <wp:inline distT="0" distB="0" distL="0" distR="0">
            <wp:extent cx="3269615" cy="1837690"/>
            <wp:effectExtent l="19050" t="0" r="6985" b="0"/>
            <wp:docPr id="25" name="Рисунок 25" descr="http://www.math10.com/ru/vysshaya-matematika/analiticheskaya-geometriya/images/11-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www.math10.com/ru/vysshaya-matematika/analiticheskaya-geometriya/images/11-16.jp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9615" cy="1837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2B6D" w:rsidRPr="00672B6D" w:rsidRDefault="00672B6D" w:rsidP="00672B6D">
      <w:pPr>
        <w:spacing w:before="100" w:beforeAutospacing="1" w:after="100" w:afterAutospacing="1" w:line="245" w:lineRule="atLeast"/>
        <w:rPr>
          <w:ins w:id="38" w:author="Unknown"/>
          <w:rFonts w:ascii="Verdana" w:eastAsia="Times New Roman" w:hAnsi="Verdana" w:cs="Times New Roman"/>
          <w:color w:val="000000"/>
          <w:sz w:val="21"/>
          <w:szCs w:val="21"/>
          <w:lang w:val="ru-RU"/>
        </w:rPr>
      </w:pPr>
      <w:ins w:id="39" w:author="Unknown">
        <w:r w:rsidRPr="00672B6D">
          <w:rPr>
            <w:rFonts w:ascii="Verdana" w:eastAsia="Times New Roman" w:hAnsi="Verdana" w:cs="Times New Roman"/>
            <w:b/>
            <w:bCs/>
            <w:color w:val="000000"/>
            <w:sz w:val="21"/>
            <w:szCs w:val="21"/>
            <w:lang w:val="ru-RU"/>
          </w:rPr>
          <w:t>ОВАЛЫ КАССИНИ</w:t>
        </w:r>
        <w:r w:rsidRPr="00672B6D">
          <w:rPr>
            <w:rFonts w:ascii="Verdana" w:eastAsia="Times New Roman" w:hAnsi="Verdana" w:cs="Times New Roman"/>
            <w:color w:val="000000"/>
            <w:sz w:val="21"/>
            <w:szCs w:val="21"/>
            <w:lang w:val="ru-RU"/>
          </w:rPr>
          <w:br/>
          <w:t xml:space="preserve">Полярное уравнение: </w:t>
        </w:r>
        <w:r w:rsidRPr="00672B6D">
          <w:rPr>
            <w:rFonts w:ascii="Verdana" w:eastAsia="Times New Roman" w:hAnsi="Verdana" w:cs="Times New Roman"/>
            <w:color w:val="000000"/>
            <w:sz w:val="21"/>
            <w:szCs w:val="21"/>
          </w:rPr>
          <w:t>r</w:t>
        </w:r>
        <w:r w:rsidRPr="00672B6D">
          <w:rPr>
            <w:rFonts w:ascii="Verdana" w:eastAsia="Times New Roman" w:hAnsi="Verdana" w:cs="Times New Roman"/>
            <w:color w:val="000000"/>
            <w:sz w:val="21"/>
            <w:szCs w:val="21"/>
            <w:vertAlign w:val="superscript"/>
            <w:lang w:val="ru-RU"/>
          </w:rPr>
          <w:t>4</w:t>
        </w:r>
        <w:r w:rsidRPr="00672B6D">
          <w:rPr>
            <w:rFonts w:ascii="Verdana" w:eastAsia="Times New Roman" w:hAnsi="Verdana" w:cs="Times New Roman"/>
            <w:color w:val="000000"/>
            <w:sz w:val="21"/>
          </w:rPr>
          <w:t> </w:t>
        </w:r>
        <w:r w:rsidRPr="00672B6D">
          <w:rPr>
            <w:rFonts w:ascii="Verdana" w:eastAsia="Times New Roman" w:hAnsi="Verdana" w:cs="Times New Roman"/>
            <w:color w:val="000000"/>
            <w:sz w:val="21"/>
            <w:szCs w:val="21"/>
            <w:lang w:val="ru-RU"/>
          </w:rPr>
          <w:t xml:space="preserve">+ </w:t>
        </w:r>
        <w:r w:rsidRPr="00672B6D">
          <w:rPr>
            <w:rFonts w:ascii="Verdana" w:eastAsia="Times New Roman" w:hAnsi="Verdana" w:cs="Times New Roman"/>
            <w:color w:val="000000"/>
            <w:sz w:val="21"/>
            <w:szCs w:val="21"/>
          </w:rPr>
          <w:t>a</w:t>
        </w:r>
        <w:r w:rsidRPr="00672B6D">
          <w:rPr>
            <w:rFonts w:ascii="Verdana" w:eastAsia="Times New Roman" w:hAnsi="Verdana" w:cs="Times New Roman"/>
            <w:color w:val="000000"/>
            <w:sz w:val="21"/>
            <w:szCs w:val="21"/>
            <w:vertAlign w:val="superscript"/>
            <w:lang w:val="ru-RU"/>
          </w:rPr>
          <w:t>4</w:t>
        </w:r>
        <w:r w:rsidRPr="00672B6D">
          <w:rPr>
            <w:rFonts w:ascii="Verdana" w:eastAsia="Times New Roman" w:hAnsi="Verdana" w:cs="Times New Roman"/>
            <w:color w:val="000000"/>
            <w:sz w:val="21"/>
          </w:rPr>
          <w:t> </w:t>
        </w:r>
        <w:r w:rsidRPr="00672B6D">
          <w:rPr>
            <w:rFonts w:ascii="Verdana" w:eastAsia="Times New Roman" w:hAnsi="Verdana" w:cs="Times New Roman"/>
            <w:color w:val="000000"/>
            <w:sz w:val="21"/>
            <w:szCs w:val="21"/>
            <w:lang w:val="ru-RU"/>
          </w:rPr>
          <w:t>- 2</w:t>
        </w:r>
        <w:r w:rsidRPr="00672B6D">
          <w:rPr>
            <w:rFonts w:ascii="Verdana" w:eastAsia="Times New Roman" w:hAnsi="Verdana" w:cs="Times New Roman"/>
            <w:color w:val="000000"/>
            <w:sz w:val="21"/>
            <w:szCs w:val="21"/>
          </w:rPr>
          <w:t>a</w:t>
        </w:r>
        <w:r w:rsidRPr="00672B6D">
          <w:rPr>
            <w:rFonts w:ascii="Verdana" w:eastAsia="Times New Roman" w:hAnsi="Verdana" w:cs="Times New Roman"/>
            <w:color w:val="000000"/>
            <w:sz w:val="21"/>
            <w:szCs w:val="21"/>
            <w:vertAlign w:val="superscript"/>
            <w:lang w:val="ru-RU"/>
          </w:rPr>
          <w:t>2</w:t>
        </w:r>
        <w:r w:rsidRPr="00672B6D">
          <w:rPr>
            <w:rFonts w:ascii="Verdana" w:eastAsia="Times New Roman" w:hAnsi="Verdana" w:cs="Times New Roman"/>
            <w:color w:val="000000"/>
            <w:sz w:val="21"/>
            <w:szCs w:val="21"/>
          </w:rPr>
          <w:t>r</w:t>
        </w:r>
        <w:r w:rsidRPr="00672B6D">
          <w:rPr>
            <w:rFonts w:ascii="Verdana" w:eastAsia="Times New Roman" w:hAnsi="Verdana" w:cs="Times New Roman"/>
            <w:color w:val="000000"/>
            <w:sz w:val="21"/>
            <w:szCs w:val="21"/>
            <w:vertAlign w:val="superscript"/>
            <w:lang w:val="ru-RU"/>
          </w:rPr>
          <w:t>2</w:t>
        </w:r>
        <w:proofErr w:type="spellStart"/>
        <w:r w:rsidRPr="00672B6D">
          <w:rPr>
            <w:rFonts w:ascii="Verdana" w:eastAsia="Times New Roman" w:hAnsi="Verdana" w:cs="Times New Roman"/>
            <w:color w:val="000000"/>
            <w:sz w:val="21"/>
            <w:szCs w:val="21"/>
          </w:rPr>
          <w:t>cos</w:t>
        </w:r>
        <w:proofErr w:type="spellEnd"/>
        <w:r w:rsidRPr="00672B6D">
          <w:rPr>
            <w:rFonts w:ascii="Verdana" w:eastAsia="Times New Roman" w:hAnsi="Verdana" w:cs="Times New Roman"/>
            <w:color w:val="000000"/>
            <w:sz w:val="21"/>
            <w:szCs w:val="21"/>
            <w:lang w:val="ru-RU"/>
          </w:rPr>
          <w:t>2</w:t>
        </w:r>
        <w:r w:rsidRPr="00672B6D">
          <w:rPr>
            <w:rFonts w:ascii="Verdana" w:eastAsia="Times New Roman" w:hAnsi="Verdana" w:cs="Times New Roman"/>
            <w:color w:val="000000"/>
            <w:sz w:val="21"/>
            <w:szCs w:val="21"/>
          </w:rPr>
          <w:t>θ</w:t>
        </w:r>
        <w:r w:rsidRPr="00672B6D">
          <w:rPr>
            <w:rFonts w:ascii="Verdana" w:eastAsia="Times New Roman" w:hAnsi="Verdana" w:cs="Times New Roman"/>
            <w:color w:val="000000"/>
            <w:sz w:val="21"/>
            <w:szCs w:val="21"/>
            <w:lang w:val="ru-RU"/>
          </w:rPr>
          <w:t xml:space="preserve"> = </w:t>
        </w:r>
        <w:r w:rsidRPr="00672B6D">
          <w:rPr>
            <w:rFonts w:ascii="Verdana" w:eastAsia="Times New Roman" w:hAnsi="Verdana" w:cs="Times New Roman"/>
            <w:color w:val="000000"/>
            <w:sz w:val="21"/>
            <w:szCs w:val="21"/>
          </w:rPr>
          <w:t>b</w:t>
        </w:r>
        <w:r w:rsidRPr="00672B6D">
          <w:rPr>
            <w:rFonts w:ascii="Verdana" w:eastAsia="Times New Roman" w:hAnsi="Verdana" w:cs="Times New Roman"/>
            <w:color w:val="000000"/>
            <w:sz w:val="21"/>
            <w:szCs w:val="21"/>
            <w:vertAlign w:val="superscript"/>
            <w:lang w:val="ru-RU"/>
          </w:rPr>
          <w:t>4</w:t>
        </w:r>
        <w:r w:rsidRPr="00672B6D">
          <w:rPr>
            <w:rFonts w:ascii="Verdana" w:eastAsia="Times New Roman" w:hAnsi="Verdana" w:cs="Times New Roman"/>
            <w:color w:val="000000"/>
            <w:sz w:val="21"/>
            <w:szCs w:val="21"/>
            <w:lang w:val="ru-RU"/>
          </w:rPr>
          <w:t>.</w:t>
        </w:r>
        <w:r w:rsidRPr="00672B6D">
          <w:rPr>
            <w:rFonts w:ascii="Verdana" w:eastAsia="Times New Roman" w:hAnsi="Verdana" w:cs="Times New Roman"/>
            <w:color w:val="000000"/>
            <w:sz w:val="21"/>
            <w:szCs w:val="21"/>
            <w:lang w:val="ru-RU"/>
          </w:rPr>
          <w:br/>
        </w:r>
        <w:r w:rsidRPr="00672B6D">
          <w:rPr>
            <w:rFonts w:ascii="Verdana" w:eastAsia="Times New Roman" w:hAnsi="Verdana" w:cs="Times New Roman"/>
            <w:color w:val="000000"/>
            <w:sz w:val="21"/>
            <w:szCs w:val="21"/>
            <w:lang w:val="ru-RU"/>
          </w:rPr>
          <w:br/>
          <w:t xml:space="preserve">Это кривая, описываемая такой точкой </w:t>
        </w:r>
        <w:r w:rsidRPr="00672B6D">
          <w:rPr>
            <w:rFonts w:ascii="Verdana" w:eastAsia="Times New Roman" w:hAnsi="Verdana" w:cs="Times New Roman"/>
            <w:color w:val="000000"/>
            <w:sz w:val="21"/>
            <w:szCs w:val="21"/>
          </w:rPr>
          <w:t>P</w:t>
        </w:r>
        <w:r w:rsidRPr="00672B6D">
          <w:rPr>
            <w:rFonts w:ascii="Verdana" w:eastAsia="Times New Roman" w:hAnsi="Verdana" w:cs="Times New Roman"/>
            <w:color w:val="000000"/>
            <w:sz w:val="21"/>
            <w:szCs w:val="21"/>
            <w:lang w:val="ru-RU"/>
          </w:rPr>
          <w:t xml:space="preserve">, что произведение ее расстояния от двух фиксированных точек </w:t>
        </w:r>
        <w:proofErr w:type="gramStart"/>
        <w:r w:rsidRPr="00672B6D">
          <w:rPr>
            <w:rFonts w:ascii="Verdana" w:eastAsia="Times New Roman" w:hAnsi="Verdana" w:cs="Times New Roman"/>
            <w:color w:val="000000"/>
            <w:sz w:val="21"/>
            <w:szCs w:val="21"/>
            <w:lang w:val="ru-RU"/>
          </w:rPr>
          <w:t xml:space="preserve">[ </w:t>
        </w:r>
        <w:proofErr w:type="gramEnd"/>
        <w:r w:rsidRPr="00672B6D">
          <w:rPr>
            <w:rFonts w:ascii="Verdana" w:eastAsia="Times New Roman" w:hAnsi="Verdana" w:cs="Times New Roman"/>
            <w:color w:val="000000"/>
            <w:sz w:val="21"/>
            <w:szCs w:val="21"/>
            <w:lang w:val="ru-RU"/>
          </w:rPr>
          <w:t>расстояние 2</w:t>
        </w:r>
        <w:r w:rsidRPr="00672B6D">
          <w:rPr>
            <w:rFonts w:ascii="Verdana" w:eastAsia="Times New Roman" w:hAnsi="Verdana" w:cs="Times New Roman"/>
            <w:color w:val="000000"/>
            <w:sz w:val="21"/>
            <w:szCs w:val="21"/>
          </w:rPr>
          <w:t>a</w:t>
        </w:r>
        <w:r w:rsidRPr="00672B6D">
          <w:rPr>
            <w:rFonts w:ascii="Verdana" w:eastAsia="Times New Roman" w:hAnsi="Verdana" w:cs="Times New Roman"/>
            <w:color w:val="000000"/>
            <w:sz w:val="21"/>
            <w:szCs w:val="21"/>
            <w:lang w:val="ru-RU"/>
          </w:rPr>
          <w:t xml:space="preserve"> в сторону] есть постоянной </w:t>
        </w:r>
        <w:r w:rsidRPr="00672B6D">
          <w:rPr>
            <w:rFonts w:ascii="Verdana" w:eastAsia="Times New Roman" w:hAnsi="Verdana" w:cs="Times New Roman"/>
            <w:color w:val="000000"/>
            <w:sz w:val="21"/>
            <w:szCs w:val="21"/>
          </w:rPr>
          <w:t>b</w:t>
        </w:r>
        <w:r w:rsidRPr="00672B6D">
          <w:rPr>
            <w:rFonts w:ascii="Verdana" w:eastAsia="Times New Roman" w:hAnsi="Verdana" w:cs="Times New Roman"/>
            <w:color w:val="000000"/>
            <w:sz w:val="21"/>
            <w:szCs w:val="21"/>
            <w:vertAlign w:val="superscript"/>
            <w:lang w:val="ru-RU"/>
          </w:rPr>
          <w:t>2</w:t>
        </w:r>
        <w:r w:rsidRPr="00672B6D">
          <w:rPr>
            <w:rFonts w:ascii="Verdana" w:eastAsia="Times New Roman" w:hAnsi="Verdana" w:cs="Times New Roman"/>
            <w:color w:val="000000"/>
            <w:sz w:val="21"/>
            <w:szCs w:val="21"/>
            <w:lang w:val="ru-RU"/>
          </w:rPr>
          <w:t>.</w:t>
        </w:r>
        <w:r w:rsidRPr="00672B6D">
          <w:rPr>
            <w:rFonts w:ascii="Verdana" w:eastAsia="Times New Roman" w:hAnsi="Verdana" w:cs="Times New Roman"/>
            <w:color w:val="000000"/>
            <w:sz w:val="21"/>
            <w:szCs w:val="21"/>
            <w:lang w:val="ru-RU"/>
          </w:rPr>
          <w:br/>
        </w:r>
        <w:r w:rsidRPr="00672B6D">
          <w:rPr>
            <w:rFonts w:ascii="Verdana" w:eastAsia="Times New Roman" w:hAnsi="Verdana" w:cs="Times New Roman"/>
            <w:color w:val="000000"/>
            <w:sz w:val="21"/>
            <w:szCs w:val="21"/>
            <w:lang w:val="ru-RU"/>
          </w:rPr>
          <w:br/>
          <w:t xml:space="preserve">Кривая, как на фигурах внизу, когда </w:t>
        </w:r>
        <w:r w:rsidRPr="00672B6D">
          <w:rPr>
            <w:rFonts w:ascii="Verdana" w:eastAsia="Times New Roman" w:hAnsi="Verdana" w:cs="Times New Roman"/>
            <w:color w:val="000000"/>
            <w:sz w:val="21"/>
            <w:szCs w:val="21"/>
          </w:rPr>
          <w:t>b</w:t>
        </w:r>
        <w:r w:rsidRPr="00672B6D">
          <w:rPr>
            <w:rFonts w:ascii="Verdana" w:eastAsia="Times New Roman" w:hAnsi="Verdana" w:cs="Times New Roman"/>
            <w:color w:val="000000"/>
            <w:sz w:val="21"/>
            <w:szCs w:val="21"/>
            <w:lang w:val="ru-RU"/>
          </w:rPr>
          <w:t xml:space="preserve"> &lt; </w:t>
        </w:r>
        <w:r w:rsidRPr="00672B6D">
          <w:rPr>
            <w:rFonts w:ascii="Verdana" w:eastAsia="Times New Roman" w:hAnsi="Verdana" w:cs="Times New Roman"/>
            <w:color w:val="000000"/>
            <w:sz w:val="21"/>
            <w:szCs w:val="21"/>
          </w:rPr>
          <w:t>a</w:t>
        </w:r>
        <w:r w:rsidRPr="00672B6D">
          <w:rPr>
            <w:rFonts w:ascii="Verdana" w:eastAsia="Times New Roman" w:hAnsi="Verdana" w:cs="Times New Roman"/>
            <w:color w:val="000000"/>
            <w:sz w:val="21"/>
            <w:szCs w:val="21"/>
            <w:lang w:val="ru-RU"/>
          </w:rPr>
          <w:t xml:space="preserve"> или </w:t>
        </w:r>
        <w:r w:rsidRPr="00672B6D">
          <w:rPr>
            <w:rFonts w:ascii="Verdana" w:eastAsia="Times New Roman" w:hAnsi="Verdana" w:cs="Times New Roman"/>
            <w:color w:val="000000"/>
            <w:sz w:val="21"/>
            <w:szCs w:val="21"/>
          </w:rPr>
          <w:t>b</w:t>
        </w:r>
        <w:r w:rsidRPr="00672B6D">
          <w:rPr>
            <w:rFonts w:ascii="Verdana" w:eastAsia="Times New Roman" w:hAnsi="Verdana" w:cs="Times New Roman"/>
            <w:color w:val="000000"/>
            <w:sz w:val="21"/>
            <w:szCs w:val="21"/>
            <w:lang w:val="ru-RU"/>
          </w:rPr>
          <w:t xml:space="preserve"> &gt; </w:t>
        </w:r>
        <w:r w:rsidRPr="00672B6D">
          <w:rPr>
            <w:rFonts w:ascii="Verdana" w:eastAsia="Times New Roman" w:hAnsi="Verdana" w:cs="Times New Roman"/>
            <w:color w:val="000000"/>
            <w:sz w:val="21"/>
            <w:szCs w:val="21"/>
          </w:rPr>
          <w:t>a</w:t>
        </w:r>
        <w:r w:rsidRPr="00672B6D">
          <w:rPr>
            <w:rFonts w:ascii="Verdana" w:eastAsia="Times New Roman" w:hAnsi="Verdana" w:cs="Times New Roman"/>
            <w:color w:val="000000"/>
            <w:sz w:val="21"/>
            <w:szCs w:val="21"/>
            <w:lang w:val="ru-RU"/>
          </w:rPr>
          <w:t xml:space="preserve"> соответственно.</w:t>
        </w:r>
        <w:r w:rsidRPr="00672B6D">
          <w:rPr>
            <w:rFonts w:ascii="Verdana" w:eastAsia="Times New Roman" w:hAnsi="Verdana" w:cs="Times New Roman"/>
            <w:color w:val="000000"/>
            <w:sz w:val="21"/>
            <w:szCs w:val="21"/>
            <w:lang w:val="ru-RU"/>
          </w:rPr>
          <w:br/>
        </w:r>
        <w:r w:rsidRPr="00672B6D">
          <w:rPr>
            <w:rFonts w:ascii="Verdana" w:eastAsia="Times New Roman" w:hAnsi="Verdana" w:cs="Times New Roman"/>
            <w:color w:val="000000"/>
            <w:sz w:val="21"/>
            <w:szCs w:val="21"/>
            <w:lang w:val="ru-RU"/>
          </w:rPr>
          <w:br/>
          <w:t xml:space="preserve">Если </w:t>
        </w:r>
        <w:r w:rsidRPr="00672B6D">
          <w:rPr>
            <w:rFonts w:ascii="Verdana" w:eastAsia="Times New Roman" w:hAnsi="Verdana" w:cs="Times New Roman"/>
            <w:color w:val="000000"/>
            <w:sz w:val="21"/>
            <w:szCs w:val="21"/>
          </w:rPr>
          <w:t>b</w:t>
        </w:r>
        <w:r w:rsidRPr="00672B6D">
          <w:rPr>
            <w:rFonts w:ascii="Verdana" w:eastAsia="Times New Roman" w:hAnsi="Verdana" w:cs="Times New Roman"/>
            <w:color w:val="000000"/>
            <w:sz w:val="21"/>
            <w:szCs w:val="21"/>
            <w:lang w:val="ru-RU"/>
          </w:rPr>
          <w:t xml:space="preserve"> = </w:t>
        </w:r>
        <w:r w:rsidRPr="00672B6D">
          <w:rPr>
            <w:rFonts w:ascii="Verdana" w:eastAsia="Times New Roman" w:hAnsi="Verdana" w:cs="Times New Roman"/>
            <w:color w:val="000000"/>
            <w:sz w:val="21"/>
            <w:szCs w:val="21"/>
          </w:rPr>
          <w:t>a</w:t>
        </w:r>
        <w:r w:rsidRPr="00672B6D">
          <w:rPr>
            <w:rFonts w:ascii="Verdana" w:eastAsia="Times New Roman" w:hAnsi="Verdana" w:cs="Times New Roman"/>
            <w:color w:val="000000"/>
            <w:sz w:val="21"/>
            <w:szCs w:val="21"/>
            <w:lang w:val="ru-RU"/>
          </w:rPr>
          <w:t>, кривая есть</w:t>
        </w:r>
        <w:r w:rsidRPr="00672B6D">
          <w:rPr>
            <w:rFonts w:ascii="Verdana" w:eastAsia="Times New Roman" w:hAnsi="Verdana" w:cs="Times New Roman"/>
            <w:color w:val="000000"/>
            <w:sz w:val="21"/>
          </w:rPr>
          <w:t> </w:t>
        </w:r>
        <w:r w:rsidRPr="00672B6D">
          <w:rPr>
            <w:rFonts w:ascii="Verdana" w:eastAsia="Times New Roman" w:hAnsi="Verdana" w:cs="Times New Roman"/>
            <w:i/>
            <w:iCs/>
            <w:color w:val="000000"/>
            <w:sz w:val="21"/>
            <w:szCs w:val="21"/>
            <w:lang w:val="ru-RU"/>
          </w:rPr>
          <w:t>лемниската</w:t>
        </w:r>
        <w:r w:rsidRPr="00672B6D">
          <w:rPr>
            <w:rFonts w:ascii="Verdana" w:eastAsia="Times New Roman" w:hAnsi="Verdana" w:cs="Times New Roman"/>
            <w:color w:val="000000"/>
            <w:sz w:val="21"/>
            <w:szCs w:val="21"/>
            <w:lang w:val="ru-RU"/>
          </w:rPr>
          <w:br/>
        </w:r>
      </w:ins>
      <w:r>
        <w:rPr>
          <w:rFonts w:ascii="Verdana" w:eastAsia="Times New Roman" w:hAnsi="Verdana" w:cs="Times New Roman"/>
          <w:noProof/>
          <w:color w:val="000000"/>
          <w:sz w:val="21"/>
          <w:szCs w:val="21"/>
        </w:rPr>
        <w:drawing>
          <wp:inline distT="0" distB="0" distL="0" distR="0">
            <wp:extent cx="7591425" cy="2026920"/>
            <wp:effectExtent l="19050" t="0" r="9525" b="0"/>
            <wp:docPr id="26" name="Рисунок 26" descr="http://www.math10.com/ru/vysshaya-matematika/analiticheskaya-geometriya/images/11-17,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www.math10.com/ru/vysshaya-matematika/analiticheskaya-geometriya/images/11-17,18.jp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1425" cy="2026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2B6D" w:rsidRPr="00672B6D" w:rsidRDefault="00672B6D" w:rsidP="00672B6D">
      <w:pPr>
        <w:spacing w:before="100" w:beforeAutospacing="1" w:after="100" w:afterAutospacing="1" w:line="245" w:lineRule="atLeast"/>
        <w:rPr>
          <w:ins w:id="40" w:author="Unknown"/>
          <w:rFonts w:ascii="Verdana" w:eastAsia="Times New Roman" w:hAnsi="Verdana" w:cs="Times New Roman"/>
          <w:color w:val="000000"/>
          <w:sz w:val="21"/>
          <w:szCs w:val="21"/>
          <w:lang w:val="ru-RU"/>
        </w:rPr>
      </w:pPr>
      <w:ins w:id="41" w:author="Unknown">
        <w:r w:rsidRPr="00672B6D">
          <w:rPr>
            <w:rFonts w:ascii="Verdana" w:eastAsia="Times New Roman" w:hAnsi="Verdana" w:cs="Times New Roman"/>
            <w:b/>
            <w:bCs/>
            <w:color w:val="000000"/>
            <w:sz w:val="21"/>
            <w:szCs w:val="21"/>
            <w:lang w:val="ru-RU"/>
          </w:rPr>
          <w:t>УЛИТКА ПАСКАЛЯ</w:t>
        </w:r>
        <w:r w:rsidRPr="00672B6D">
          <w:rPr>
            <w:rFonts w:ascii="Verdana" w:eastAsia="Times New Roman" w:hAnsi="Verdana" w:cs="Times New Roman"/>
            <w:b/>
            <w:bCs/>
            <w:color w:val="000000"/>
            <w:sz w:val="21"/>
          </w:rPr>
          <w:t> </w:t>
        </w:r>
        <w:r w:rsidRPr="00672B6D">
          <w:rPr>
            <w:rFonts w:ascii="Verdana" w:eastAsia="Times New Roman" w:hAnsi="Verdana" w:cs="Times New Roman"/>
            <w:color w:val="000000"/>
            <w:sz w:val="21"/>
            <w:szCs w:val="21"/>
            <w:lang w:val="ru-RU"/>
          </w:rPr>
          <w:br/>
          <w:t xml:space="preserve">Полярное уравнение: </w:t>
        </w:r>
        <w:r w:rsidRPr="00672B6D">
          <w:rPr>
            <w:rFonts w:ascii="Verdana" w:eastAsia="Times New Roman" w:hAnsi="Verdana" w:cs="Times New Roman"/>
            <w:color w:val="000000"/>
            <w:sz w:val="21"/>
            <w:szCs w:val="21"/>
          </w:rPr>
          <w:t>r</w:t>
        </w:r>
        <w:r w:rsidRPr="00672B6D">
          <w:rPr>
            <w:rFonts w:ascii="Verdana" w:eastAsia="Times New Roman" w:hAnsi="Verdana" w:cs="Times New Roman"/>
            <w:color w:val="000000"/>
            <w:sz w:val="21"/>
            <w:szCs w:val="21"/>
            <w:lang w:val="ru-RU"/>
          </w:rPr>
          <w:t xml:space="preserve"> = </w:t>
        </w:r>
        <w:r w:rsidRPr="00672B6D">
          <w:rPr>
            <w:rFonts w:ascii="Verdana" w:eastAsia="Times New Roman" w:hAnsi="Verdana" w:cs="Times New Roman"/>
            <w:color w:val="000000"/>
            <w:sz w:val="21"/>
            <w:szCs w:val="21"/>
          </w:rPr>
          <w:t>b</w:t>
        </w:r>
        <w:r w:rsidRPr="00672B6D">
          <w:rPr>
            <w:rFonts w:ascii="Verdana" w:eastAsia="Times New Roman" w:hAnsi="Verdana" w:cs="Times New Roman"/>
            <w:color w:val="000000"/>
            <w:sz w:val="21"/>
            <w:szCs w:val="21"/>
            <w:lang w:val="ru-RU"/>
          </w:rPr>
          <w:t xml:space="preserve"> + </w:t>
        </w:r>
        <w:proofErr w:type="spellStart"/>
        <w:r w:rsidRPr="00672B6D">
          <w:rPr>
            <w:rFonts w:ascii="Verdana" w:eastAsia="Times New Roman" w:hAnsi="Verdana" w:cs="Times New Roman"/>
            <w:color w:val="000000"/>
            <w:sz w:val="21"/>
            <w:szCs w:val="21"/>
          </w:rPr>
          <w:t>acos</w:t>
        </w:r>
        <w:proofErr w:type="gramStart"/>
        <w:r w:rsidRPr="00672B6D">
          <w:rPr>
            <w:rFonts w:ascii="Verdana" w:eastAsia="Times New Roman" w:hAnsi="Verdana" w:cs="Times New Roman"/>
            <w:color w:val="000000"/>
            <w:sz w:val="21"/>
            <w:szCs w:val="21"/>
          </w:rPr>
          <w:t>θ</w:t>
        </w:r>
        <w:proofErr w:type="spellEnd"/>
        <w:r w:rsidRPr="00672B6D">
          <w:rPr>
            <w:rFonts w:ascii="Verdana" w:eastAsia="Times New Roman" w:hAnsi="Verdana" w:cs="Times New Roman"/>
            <w:color w:val="000000"/>
            <w:sz w:val="21"/>
            <w:szCs w:val="21"/>
            <w:lang w:val="ru-RU"/>
          </w:rPr>
          <w:br/>
        </w:r>
        <w:r w:rsidRPr="00672B6D">
          <w:rPr>
            <w:rFonts w:ascii="Verdana" w:eastAsia="Times New Roman" w:hAnsi="Verdana" w:cs="Times New Roman"/>
            <w:color w:val="000000"/>
            <w:sz w:val="21"/>
            <w:szCs w:val="21"/>
            <w:lang w:val="ru-RU"/>
          </w:rPr>
          <w:br/>
          <w:t>П</w:t>
        </w:r>
        <w:proofErr w:type="gramEnd"/>
        <w:r w:rsidRPr="00672B6D">
          <w:rPr>
            <w:rFonts w:ascii="Verdana" w:eastAsia="Times New Roman" w:hAnsi="Verdana" w:cs="Times New Roman"/>
            <w:color w:val="000000"/>
            <w:sz w:val="21"/>
            <w:szCs w:val="21"/>
            <w:lang w:val="ru-RU"/>
          </w:rPr>
          <w:t xml:space="preserve">усть </w:t>
        </w:r>
        <w:r w:rsidRPr="00672B6D">
          <w:rPr>
            <w:rFonts w:ascii="Verdana" w:eastAsia="Times New Roman" w:hAnsi="Verdana" w:cs="Times New Roman"/>
            <w:color w:val="000000"/>
            <w:sz w:val="21"/>
            <w:szCs w:val="21"/>
          </w:rPr>
          <w:t>OQ</w:t>
        </w:r>
        <w:r w:rsidRPr="00672B6D">
          <w:rPr>
            <w:rFonts w:ascii="Verdana" w:eastAsia="Times New Roman" w:hAnsi="Verdana" w:cs="Times New Roman"/>
            <w:color w:val="000000"/>
            <w:sz w:val="21"/>
            <w:szCs w:val="21"/>
            <w:lang w:val="ru-RU"/>
          </w:rPr>
          <w:t xml:space="preserve"> будет линией, соединяющей центр </w:t>
        </w:r>
        <w:r w:rsidRPr="00672B6D">
          <w:rPr>
            <w:rFonts w:ascii="Verdana" w:eastAsia="Times New Roman" w:hAnsi="Verdana" w:cs="Times New Roman"/>
            <w:color w:val="000000"/>
            <w:sz w:val="21"/>
            <w:szCs w:val="21"/>
          </w:rPr>
          <w:t>O</w:t>
        </w:r>
        <w:r w:rsidRPr="00672B6D">
          <w:rPr>
            <w:rFonts w:ascii="Verdana" w:eastAsia="Times New Roman" w:hAnsi="Verdana" w:cs="Times New Roman"/>
            <w:color w:val="000000"/>
            <w:sz w:val="21"/>
            <w:szCs w:val="21"/>
            <w:lang w:val="ru-RU"/>
          </w:rPr>
          <w:t xml:space="preserve"> с любой точкой </w:t>
        </w:r>
        <w:r w:rsidRPr="00672B6D">
          <w:rPr>
            <w:rFonts w:ascii="Verdana" w:eastAsia="Times New Roman" w:hAnsi="Verdana" w:cs="Times New Roman"/>
            <w:color w:val="000000"/>
            <w:sz w:val="21"/>
            <w:szCs w:val="21"/>
          </w:rPr>
          <w:t>Q</w:t>
        </w:r>
        <w:r w:rsidRPr="00672B6D">
          <w:rPr>
            <w:rFonts w:ascii="Verdana" w:eastAsia="Times New Roman" w:hAnsi="Verdana" w:cs="Times New Roman"/>
            <w:color w:val="000000"/>
            <w:sz w:val="21"/>
            <w:szCs w:val="21"/>
            <w:lang w:val="ru-RU"/>
          </w:rPr>
          <w:t xml:space="preserve"> на окружности диаметром </w:t>
        </w:r>
        <w:r w:rsidRPr="00672B6D">
          <w:rPr>
            <w:rFonts w:ascii="Verdana" w:eastAsia="Times New Roman" w:hAnsi="Verdana" w:cs="Times New Roman"/>
            <w:color w:val="000000"/>
            <w:sz w:val="21"/>
            <w:szCs w:val="21"/>
          </w:rPr>
          <w:t>a</w:t>
        </w:r>
        <w:r w:rsidRPr="00672B6D">
          <w:rPr>
            <w:rFonts w:ascii="Verdana" w:eastAsia="Times New Roman" w:hAnsi="Verdana" w:cs="Times New Roman"/>
            <w:color w:val="000000"/>
            <w:sz w:val="21"/>
            <w:szCs w:val="21"/>
            <w:lang w:val="ru-RU"/>
          </w:rPr>
          <w:t xml:space="preserve"> проходящей через </w:t>
        </w:r>
        <w:r w:rsidRPr="00672B6D">
          <w:rPr>
            <w:rFonts w:ascii="Verdana" w:eastAsia="Times New Roman" w:hAnsi="Verdana" w:cs="Times New Roman"/>
            <w:color w:val="000000"/>
            <w:sz w:val="21"/>
            <w:szCs w:val="21"/>
          </w:rPr>
          <w:t>O</w:t>
        </w:r>
        <w:r w:rsidRPr="00672B6D">
          <w:rPr>
            <w:rFonts w:ascii="Verdana" w:eastAsia="Times New Roman" w:hAnsi="Verdana" w:cs="Times New Roman"/>
            <w:color w:val="000000"/>
            <w:sz w:val="21"/>
            <w:szCs w:val="21"/>
            <w:lang w:val="ru-RU"/>
          </w:rPr>
          <w:t xml:space="preserve">. Тогда кривая есть фокусом всех точек </w:t>
        </w:r>
        <w:r w:rsidRPr="00672B6D">
          <w:rPr>
            <w:rFonts w:ascii="Verdana" w:eastAsia="Times New Roman" w:hAnsi="Verdana" w:cs="Times New Roman"/>
            <w:color w:val="000000"/>
            <w:sz w:val="21"/>
            <w:szCs w:val="21"/>
          </w:rPr>
          <w:t>P</w:t>
        </w:r>
        <w:r w:rsidRPr="00672B6D">
          <w:rPr>
            <w:rFonts w:ascii="Verdana" w:eastAsia="Times New Roman" w:hAnsi="Verdana" w:cs="Times New Roman"/>
            <w:color w:val="000000"/>
            <w:sz w:val="21"/>
            <w:szCs w:val="21"/>
            <w:lang w:val="ru-RU"/>
          </w:rPr>
          <w:t xml:space="preserve">, таких, что </w:t>
        </w:r>
        <w:r w:rsidRPr="00672B6D">
          <w:rPr>
            <w:rFonts w:ascii="Verdana" w:eastAsia="Times New Roman" w:hAnsi="Verdana" w:cs="Times New Roman"/>
            <w:color w:val="000000"/>
            <w:sz w:val="21"/>
            <w:szCs w:val="21"/>
          </w:rPr>
          <w:t>PQ</w:t>
        </w:r>
        <w:r w:rsidRPr="00672B6D">
          <w:rPr>
            <w:rFonts w:ascii="Verdana" w:eastAsia="Times New Roman" w:hAnsi="Verdana" w:cs="Times New Roman"/>
            <w:color w:val="000000"/>
            <w:sz w:val="21"/>
            <w:szCs w:val="21"/>
            <w:lang w:val="ru-RU"/>
          </w:rPr>
          <w:t xml:space="preserve"> = </w:t>
        </w:r>
        <w:r w:rsidRPr="00672B6D">
          <w:rPr>
            <w:rFonts w:ascii="Verdana" w:eastAsia="Times New Roman" w:hAnsi="Verdana" w:cs="Times New Roman"/>
            <w:color w:val="000000"/>
            <w:sz w:val="21"/>
            <w:szCs w:val="21"/>
          </w:rPr>
          <w:t>b</w:t>
        </w:r>
        <w:r w:rsidRPr="00672B6D">
          <w:rPr>
            <w:rFonts w:ascii="Verdana" w:eastAsia="Times New Roman" w:hAnsi="Verdana" w:cs="Times New Roman"/>
            <w:color w:val="000000"/>
            <w:sz w:val="21"/>
            <w:szCs w:val="21"/>
            <w:lang w:val="ru-RU"/>
          </w:rPr>
          <w:t>.</w:t>
        </w:r>
        <w:r w:rsidRPr="00672B6D">
          <w:rPr>
            <w:rFonts w:ascii="Verdana" w:eastAsia="Times New Roman" w:hAnsi="Verdana" w:cs="Times New Roman"/>
            <w:color w:val="000000"/>
            <w:sz w:val="21"/>
            <w:szCs w:val="21"/>
            <w:lang w:val="ru-RU"/>
          </w:rPr>
          <w:br/>
        </w:r>
        <w:r w:rsidRPr="00672B6D">
          <w:rPr>
            <w:rFonts w:ascii="Verdana" w:eastAsia="Times New Roman" w:hAnsi="Verdana" w:cs="Times New Roman"/>
            <w:color w:val="000000"/>
            <w:sz w:val="21"/>
            <w:szCs w:val="21"/>
            <w:lang w:val="ru-RU"/>
          </w:rPr>
          <w:br/>
          <w:t xml:space="preserve">Кривая, показанная на рисунках </w:t>
        </w:r>
        <w:proofErr w:type="gramStart"/>
        <w:r w:rsidRPr="00672B6D">
          <w:rPr>
            <w:rFonts w:ascii="Verdana" w:eastAsia="Times New Roman" w:hAnsi="Verdana" w:cs="Times New Roman"/>
            <w:color w:val="000000"/>
            <w:sz w:val="21"/>
            <w:szCs w:val="21"/>
            <w:lang w:val="ru-RU"/>
          </w:rPr>
          <w:t>внизу</w:t>
        </w:r>
        <w:proofErr w:type="gramEnd"/>
        <w:r w:rsidRPr="00672B6D">
          <w:rPr>
            <w:rFonts w:ascii="Verdana" w:eastAsia="Times New Roman" w:hAnsi="Verdana" w:cs="Times New Roman"/>
            <w:color w:val="000000"/>
            <w:sz w:val="21"/>
            <w:szCs w:val="21"/>
            <w:lang w:val="ru-RU"/>
          </w:rPr>
          <w:t xml:space="preserve"> когда </w:t>
        </w:r>
        <w:r w:rsidRPr="00672B6D">
          <w:rPr>
            <w:rFonts w:ascii="Verdana" w:eastAsia="Times New Roman" w:hAnsi="Verdana" w:cs="Times New Roman"/>
            <w:color w:val="000000"/>
            <w:sz w:val="21"/>
            <w:szCs w:val="21"/>
          </w:rPr>
          <w:t>b</w:t>
        </w:r>
        <w:r w:rsidRPr="00672B6D">
          <w:rPr>
            <w:rFonts w:ascii="Verdana" w:eastAsia="Times New Roman" w:hAnsi="Verdana" w:cs="Times New Roman"/>
            <w:color w:val="000000"/>
            <w:sz w:val="21"/>
            <w:szCs w:val="21"/>
            <w:lang w:val="ru-RU"/>
          </w:rPr>
          <w:t xml:space="preserve"> &gt; </w:t>
        </w:r>
        <w:r w:rsidRPr="00672B6D">
          <w:rPr>
            <w:rFonts w:ascii="Verdana" w:eastAsia="Times New Roman" w:hAnsi="Verdana" w:cs="Times New Roman"/>
            <w:color w:val="000000"/>
            <w:sz w:val="21"/>
            <w:szCs w:val="21"/>
          </w:rPr>
          <w:t>a</w:t>
        </w:r>
        <w:r w:rsidRPr="00672B6D">
          <w:rPr>
            <w:rFonts w:ascii="Verdana" w:eastAsia="Times New Roman" w:hAnsi="Verdana" w:cs="Times New Roman"/>
            <w:color w:val="000000"/>
            <w:sz w:val="21"/>
            <w:szCs w:val="21"/>
            <w:lang w:val="ru-RU"/>
          </w:rPr>
          <w:t xml:space="preserve"> или </w:t>
        </w:r>
        <w:r w:rsidRPr="00672B6D">
          <w:rPr>
            <w:rFonts w:ascii="Verdana" w:eastAsia="Times New Roman" w:hAnsi="Verdana" w:cs="Times New Roman"/>
            <w:color w:val="000000"/>
            <w:sz w:val="21"/>
            <w:szCs w:val="21"/>
          </w:rPr>
          <w:t>b</w:t>
        </w:r>
        <w:r w:rsidRPr="00672B6D">
          <w:rPr>
            <w:rFonts w:ascii="Verdana" w:eastAsia="Times New Roman" w:hAnsi="Verdana" w:cs="Times New Roman"/>
            <w:color w:val="000000"/>
            <w:sz w:val="21"/>
            <w:szCs w:val="21"/>
            <w:lang w:val="ru-RU"/>
          </w:rPr>
          <w:t xml:space="preserve"> &lt; </w:t>
        </w:r>
        <w:r w:rsidRPr="00672B6D">
          <w:rPr>
            <w:rFonts w:ascii="Verdana" w:eastAsia="Times New Roman" w:hAnsi="Verdana" w:cs="Times New Roman"/>
            <w:color w:val="000000"/>
            <w:sz w:val="21"/>
            <w:szCs w:val="21"/>
          </w:rPr>
          <w:t>a</w:t>
        </w:r>
        <w:r w:rsidRPr="00672B6D">
          <w:rPr>
            <w:rFonts w:ascii="Verdana" w:eastAsia="Times New Roman" w:hAnsi="Verdana" w:cs="Times New Roman"/>
            <w:color w:val="000000"/>
            <w:sz w:val="21"/>
            <w:szCs w:val="21"/>
            <w:lang w:val="ru-RU"/>
          </w:rPr>
          <w:t xml:space="preserve"> соответственно. Если </w:t>
        </w:r>
        <w:r w:rsidRPr="00672B6D">
          <w:rPr>
            <w:rFonts w:ascii="Verdana" w:eastAsia="Times New Roman" w:hAnsi="Verdana" w:cs="Times New Roman"/>
            <w:color w:val="000000"/>
            <w:sz w:val="21"/>
            <w:szCs w:val="21"/>
          </w:rPr>
          <w:t>b</w:t>
        </w:r>
        <w:r w:rsidRPr="00672B6D">
          <w:rPr>
            <w:rFonts w:ascii="Verdana" w:eastAsia="Times New Roman" w:hAnsi="Verdana" w:cs="Times New Roman"/>
            <w:color w:val="000000"/>
            <w:sz w:val="21"/>
            <w:szCs w:val="21"/>
            <w:lang w:val="ru-RU"/>
          </w:rPr>
          <w:t xml:space="preserve"> = </w:t>
        </w:r>
        <w:r w:rsidRPr="00672B6D">
          <w:rPr>
            <w:rFonts w:ascii="Verdana" w:eastAsia="Times New Roman" w:hAnsi="Verdana" w:cs="Times New Roman"/>
            <w:color w:val="000000"/>
            <w:sz w:val="21"/>
            <w:szCs w:val="21"/>
          </w:rPr>
          <w:t>a</w:t>
        </w:r>
        <w:r w:rsidRPr="00672B6D">
          <w:rPr>
            <w:rFonts w:ascii="Verdana" w:eastAsia="Times New Roman" w:hAnsi="Verdana" w:cs="Times New Roman"/>
            <w:color w:val="000000"/>
            <w:sz w:val="21"/>
            <w:szCs w:val="21"/>
            <w:lang w:val="ru-RU"/>
          </w:rPr>
          <w:t xml:space="preserve">, кривая есть </w:t>
        </w:r>
        <w:proofErr w:type="spellStart"/>
        <w:r w:rsidRPr="00672B6D">
          <w:rPr>
            <w:rFonts w:ascii="Verdana" w:eastAsia="Times New Roman" w:hAnsi="Verdana" w:cs="Times New Roman"/>
            <w:color w:val="000000"/>
            <w:sz w:val="21"/>
            <w:szCs w:val="21"/>
            <w:lang w:val="ru-RU"/>
          </w:rPr>
          <w:t>кардоидой</w:t>
        </w:r>
        <w:proofErr w:type="spellEnd"/>
        <w:r w:rsidRPr="00672B6D">
          <w:rPr>
            <w:rFonts w:ascii="Verdana" w:eastAsia="Times New Roman" w:hAnsi="Verdana" w:cs="Times New Roman"/>
            <w:color w:val="000000"/>
            <w:sz w:val="21"/>
            <w:szCs w:val="21"/>
            <w:lang w:val="ru-RU"/>
          </w:rPr>
          <w:t>.</w:t>
        </w:r>
        <w:r w:rsidRPr="00672B6D">
          <w:rPr>
            <w:rFonts w:ascii="Verdana" w:eastAsia="Times New Roman" w:hAnsi="Verdana" w:cs="Times New Roman"/>
            <w:color w:val="000000"/>
            <w:sz w:val="21"/>
            <w:szCs w:val="21"/>
            <w:lang w:val="ru-RU"/>
          </w:rPr>
          <w:br/>
        </w:r>
      </w:ins>
      <w:r>
        <w:rPr>
          <w:rFonts w:ascii="Verdana" w:eastAsia="Times New Roman" w:hAnsi="Verdana" w:cs="Times New Roman"/>
          <w:noProof/>
          <w:color w:val="000000"/>
          <w:sz w:val="21"/>
          <w:szCs w:val="21"/>
        </w:rPr>
        <w:drawing>
          <wp:inline distT="0" distB="0" distL="0" distR="0">
            <wp:extent cx="7142480" cy="2233930"/>
            <wp:effectExtent l="19050" t="0" r="1270" b="0"/>
            <wp:docPr id="27" name="Рисунок 27" descr="http://www.math10.com/ru/vysshaya-matematika/analiticheskaya-geometriya/images/11-19,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www.math10.com/ru/vysshaya-matematika/analiticheskaya-geometriya/images/11-19,20.jpg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2480" cy="2233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2B6D" w:rsidRPr="00672B6D" w:rsidRDefault="00672B6D" w:rsidP="00672B6D">
      <w:pPr>
        <w:spacing w:before="100" w:beforeAutospacing="1" w:after="100" w:afterAutospacing="1" w:line="245" w:lineRule="atLeast"/>
        <w:rPr>
          <w:ins w:id="42" w:author="Unknown"/>
          <w:rFonts w:ascii="Verdana" w:eastAsia="Times New Roman" w:hAnsi="Verdana" w:cs="Times New Roman"/>
          <w:color w:val="000000"/>
          <w:sz w:val="21"/>
          <w:szCs w:val="21"/>
          <w:lang w:val="ru-RU"/>
        </w:rPr>
      </w:pPr>
      <w:ins w:id="43" w:author="Unknown">
        <w:r w:rsidRPr="00672B6D">
          <w:rPr>
            <w:rFonts w:ascii="Verdana" w:eastAsia="Times New Roman" w:hAnsi="Verdana" w:cs="Times New Roman"/>
            <w:b/>
            <w:bCs/>
            <w:color w:val="000000"/>
            <w:sz w:val="21"/>
            <w:szCs w:val="21"/>
            <w:lang w:val="ru-RU"/>
          </w:rPr>
          <w:lastRenderedPageBreak/>
          <w:t>ЦИССОИДА ДИОКЛА</w:t>
        </w:r>
        <w:r w:rsidRPr="00672B6D">
          <w:rPr>
            <w:rFonts w:ascii="Verdana" w:eastAsia="Times New Roman" w:hAnsi="Verdana" w:cs="Times New Roman"/>
            <w:color w:val="000000"/>
            <w:sz w:val="21"/>
            <w:szCs w:val="21"/>
            <w:lang w:val="ru-RU"/>
          </w:rPr>
          <w:br/>
          <w:t xml:space="preserve">Уравнение в прямоугольных координатах: </w:t>
        </w:r>
        <w:r w:rsidRPr="00672B6D">
          <w:rPr>
            <w:rFonts w:ascii="Verdana" w:eastAsia="Times New Roman" w:hAnsi="Verdana" w:cs="Times New Roman"/>
            <w:color w:val="000000"/>
            <w:sz w:val="21"/>
            <w:szCs w:val="21"/>
          </w:rPr>
          <w:t>y</w:t>
        </w:r>
        <w:r w:rsidRPr="00672B6D">
          <w:rPr>
            <w:rFonts w:ascii="Verdana" w:eastAsia="Times New Roman" w:hAnsi="Verdana" w:cs="Times New Roman"/>
            <w:color w:val="000000"/>
            <w:sz w:val="21"/>
            <w:szCs w:val="21"/>
            <w:vertAlign w:val="superscript"/>
            <w:lang w:val="ru-RU"/>
          </w:rPr>
          <w:t>2</w:t>
        </w:r>
        <w:r w:rsidRPr="00672B6D">
          <w:rPr>
            <w:rFonts w:ascii="Verdana" w:eastAsia="Times New Roman" w:hAnsi="Verdana" w:cs="Times New Roman"/>
            <w:color w:val="000000"/>
            <w:sz w:val="21"/>
          </w:rPr>
          <w:t> </w:t>
        </w:r>
        <w:r w:rsidRPr="00672B6D">
          <w:rPr>
            <w:rFonts w:ascii="Verdana" w:eastAsia="Times New Roman" w:hAnsi="Verdana" w:cs="Times New Roman"/>
            <w:color w:val="000000"/>
            <w:sz w:val="21"/>
            <w:szCs w:val="21"/>
            <w:lang w:val="ru-RU"/>
          </w:rPr>
          <w:t xml:space="preserve">= </w:t>
        </w:r>
        <w:r w:rsidRPr="00672B6D">
          <w:rPr>
            <w:rFonts w:ascii="Verdana" w:eastAsia="Times New Roman" w:hAnsi="Verdana" w:cs="Times New Roman"/>
            <w:color w:val="000000"/>
            <w:sz w:val="21"/>
            <w:szCs w:val="21"/>
          </w:rPr>
          <w:t>x</w:t>
        </w:r>
        <w:r w:rsidRPr="00672B6D">
          <w:rPr>
            <w:rFonts w:ascii="Verdana" w:eastAsia="Times New Roman" w:hAnsi="Verdana" w:cs="Times New Roman"/>
            <w:color w:val="000000"/>
            <w:sz w:val="21"/>
            <w:szCs w:val="21"/>
            <w:vertAlign w:val="superscript"/>
            <w:lang w:val="ru-RU"/>
          </w:rPr>
          <w:t>3</w:t>
        </w:r>
        <w:r w:rsidRPr="00672B6D">
          <w:rPr>
            <w:rFonts w:ascii="Verdana" w:eastAsia="Times New Roman" w:hAnsi="Verdana" w:cs="Times New Roman"/>
            <w:color w:val="000000"/>
            <w:sz w:val="21"/>
            <w:szCs w:val="21"/>
            <w:lang w:val="ru-RU"/>
          </w:rPr>
          <w:t>/(2</w:t>
        </w:r>
        <w:r w:rsidRPr="00672B6D">
          <w:rPr>
            <w:rFonts w:ascii="Verdana" w:eastAsia="Times New Roman" w:hAnsi="Verdana" w:cs="Times New Roman"/>
            <w:color w:val="000000"/>
            <w:sz w:val="21"/>
            <w:szCs w:val="21"/>
          </w:rPr>
          <w:t>a</w:t>
        </w:r>
        <w:r w:rsidRPr="00672B6D">
          <w:rPr>
            <w:rFonts w:ascii="Verdana" w:eastAsia="Times New Roman" w:hAnsi="Verdana" w:cs="Times New Roman"/>
            <w:color w:val="000000"/>
            <w:sz w:val="21"/>
            <w:szCs w:val="21"/>
            <w:lang w:val="ru-RU"/>
          </w:rPr>
          <w:t xml:space="preserve"> - </w:t>
        </w:r>
        <w:r w:rsidRPr="00672B6D">
          <w:rPr>
            <w:rFonts w:ascii="Verdana" w:eastAsia="Times New Roman" w:hAnsi="Verdana" w:cs="Times New Roman"/>
            <w:color w:val="000000"/>
            <w:sz w:val="21"/>
            <w:szCs w:val="21"/>
          </w:rPr>
          <w:t>x</w:t>
        </w:r>
        <w:r w:rsidRPr="00672B6D">
          <w:rPr>
            <w:rFonts w:ascii="Verdana" w:eastAsia="Times New Roman" w:hAnsi="Verdana" w:cs="Times New Roman"/>
            <w:color w:val="000000"/>
            <w:sz w:val="21"/>
            <w:szCs w:val="21"/>
            <w:lang w:val="ru-RU"/>
          </w:rPr>
          <w:t>)</w:t>
        </w:r>
        <w:r w:rsidRPr="00672B6D">
          <w:rPr>
            <w:rFonts w:ascii="Verdana" w:eastAsia="Times New Roman" w:hAnsi="Verdana" w:cs="Times New Roman"/>
            <w:color w:val="000000"/>
            <w:sz w:val="21"/>
            <w:szCs w:val="21"/>
            <w:lang w:val="ru-RU"/>
          </w:rPr>
          <w:br/>
        </w:r>
        <w:r w:rsidRPr="00672B6D">
          <w:rPr>
            <w:rFonts w:ascii="Verdana" w:eastAsia="Times New Roman" w:hAnsi="Verdana" w:cs="Times New Roman"/>
            <w:color w:val="000000"/>
            <w:sz w:val="21"/>
            <w:szCs w:val="21"/>
            <w:lang w:val="ru-RU"/>
          </w:rPr>
          <w:br/>
          <w:t>Параметрические уравнения:</w:t>
        </w:r>
        <w:r w:rsidRPr="00672B6D">
          <w:rPr>
            <w:rFonts w:ascii="Verdana" w:eastAsia="Times New Roman" w:hAnsi="Verdana" w:cs="Times New Roman"/>
            <w:color w:val="000000"/>
            <w:sz w:val="21"/>
            <w:szCs w:val="21"/>
            <w:lang w:val="ru-RU"/>
          </w:rPr>
          <w:br/>
        </w:r>
      </w:ins>
      <w:r>
        <w:rPr>
          <w:rFonts w:ascii="Verdana" w:eastAsia="Times New Roman" w:hAnsi="Verdana" w:cs="Times New Roman"/>
          <w:noProof/>
          <w:color w:val="000000"/>
          <w:sz w:val="21"/>
          <w:szCs w:val="21"/>
        </w:rPr>
        <w:drawing>
          <wp:inline distT="0" distB="0" distL="0" distR="0">
            <wp:extent cx="1475105" cy="802005"/>
            <wp:effectExtent l="19050" t="0" r="0" b="0"/>
            <wp:docPr id="28" name="Рисунок 28" descr="http://www.math10.com/ru/vysshaya-matematika/analiticheskaya-geometriya/images/xy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www.math10.com/ru/vysshaya-matematika/analiticheskaya-geometriya/images/xy11.jpg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5105" cy="802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ins w:id="44" w:author="Unknown">
        <w:r w:rsidRPr="00672B6D">
          <w:rPr>
            <w:rFonts w:ascii="Verdana" w:eastAsia="Times New Roman" w:hAnsi="Verdana" w:cs="Times New Roman"/>
            <w:color w:val="000000"/>
            <w:sz w:val="21"/>
            <w:szCs w:val="21"/>
            <w:lang w:val="ru-RU"/>
          </w:rPr>
          <w:br/>
        </w:r>
        <w:r w:rsidRPr="00672B6D">
          <w:rPr>
            <w:rFonts w:ascii="Verdana" w:eastAsia="Times New Roman" w:hAnsi="Verdana" w:cs="Times New Roman"/>
            <w:color w:val="000000"/>
            <w:sz w:val="21"/>
            <w:szCs w:val="21"/>
            <w:lang w:val="ru-RU"/>
          </w:rPr>
          <w:br/>
          <w:t xml:space="preserve">Это кривая, описываемая такой точкой </w:t>
        </w:r>
        <w:r w:rsidRPr="00672B6D">
          <w:rPr>
            <w:rFonts w:ascii="Verdana" w:eastAsia="Times New Roman" w:hAnsi="Verdana" w:cs="Times New Roman"/>
            <w:color w:val="000000"/>
            <w:sz w:val="21"/>
            <w:szCs w:val="21"/>
          </w:rPr>
          <w:t>P</w:t>
        </w:r>
        <w:r w:rsidRPr="00672B6D">
          <w:rPr>
            <w:rFonts w:ascii="Verdana" w:eastAsia="Times New Roman" w:hAnsi="Verdana" w:cs="Times New Roman"/>
            <w:color w:val="000000"/>
            <w:sz w:val="21"/>
            <w:szCs w:val="21"/>
            <w:lang w:val="ru-RU"/>
          </w:rPr>
          <w:t xml:space="preserve">, что расстояние </w:t>
        </w:r>
        <w:r w:rsidRPr="00672B6D">
          <w:rPr>
            <w:rFonts w:ascii="Verdana" w:eastAsia="Times New Roman" w:hAnsi="Verdana" w:cs="Times New Roman"/>
            <w:color w:val="000000"/>
            <w:sz w:val="21"/>
            <w:szCs w:val="21"/>
          </w:rPr>
          <w:t>OP</w:t>
        </w:r>
        <w:r w:rsidRPr="00672B6D">
          <w:rPr>
            <w:rFonts w:ascii="Verdana" w:eastAsia="Times New Roman" w:hAnsi="Verdana" w:cs="Times New Roman"/>
            <w:color w:val="000000"/>
            <w:sz w:val="21"/>
            <w:szCs w:val="21"/>
            <w:lang w:val="ru-RU"/>
          </w:rPr>
          <w:t xml:space="preserve"> = расстоянию </w:t>
        </w:r>
        <w:r w:rsidRPr="00672B6D">
          <w:rPr>
            <w:rFonts w:ascii="Verdana" w:eastAsia="Times New Roman" w:hAnsi="Verdana" w:cs="Times New Roman"/>
            <w:color w:val="000000"/>
            <w:sz w:val="21"/>
            <w:szCs w:val="21"/>
          </w:rPr>
          <w:t>RS</w:t>
        </w:r>
        <w:r w:rsidRPr="00672B6D">
          <w:rPr>
            <w:rFonts w:ascii="Verdana" w:eastAsia="Times New Roman" w:hAnsi="Verdana" w:cs="Times New Roman"/>
            <w:color w:val="000000"/>
            <w:sz w:val="21"/>
            <w:szCs w:val="21"/>
            <w:lang w:val="ru-RU"/>
          </w:rPr>
          <w:t xml:space="preserve">. Используется в </w:t>
        </w:r>
        <w:proofErr w:type="spellStart"/>
        <w:r w:rsidRPr="00672B6D">
          <w:rPr>
            <w:rFonts w:ascii="Verdana" w:eastAsia="Times New Roman" w:hAnsi="Verdana" w:cs="Times New Roman"/>
            <w:color w:val="000000"/>
            <w:sz w:val="21"/>
            <w:szCs w:val="21"/>
            <w:lang w:val="ru-RU"/>
          </w:rPr>
          <w:t>задаче</w:t>
        </w:r>
        <w:r w:rsidRPr="00672B6D">
          <w:rPr>
            <w:rFonts w:ascii="Verdana" w:eastAsia="Times New Roman" w:hAnsi="Verdana" w:cs="Times New Roman"/>
            <w:i/>
            <w:iCs/>
            <w:color w:val="000000"/>
            <w:sz w:val="21"/>
            <w:szCs w:val="21"/>
            <w:lang w:val="ru-RU"/>
          </w:rPr>
          <w:t>удвоения</w:t>
        </w:r>
        <w:proofErr w:type="spellEnd"/>
        <w:r w:rsidRPr="00672B6D">
          <w:rPr>
            <w:rFonts w:ascii="Verdana" w:eastAsia="Times New Roman" w:hAnsi="Verdana" w:cs="Times New Roman"/>
            <w:i/>
            <w:iCs/>
            <w:color w:val="000000"/>
            <w:sz w:val="21"/>
            <w:szCs w:val="21"/>
            <w:lang w:val="ru-RU"/>
          </w:rPr>
          <w:t xml:space="preserve"> куба</w:t>
        </w:r>
        <w:r w:rsidRPr="00672B6D">
          <w:rPr>
            <w:rFonts w:ascii="Verdana" w:eastAsia="Times New Roman" w:hAnsi="Verdana" w:cs="Times New Roman"/>
            <w:color w:val="000000"/>
            <w:sz w:val="21"/>
            <w:szCs w:val="21"/>
            <w:lang w:val="ru-RU"/>
          </w:rPr>
          <w:t>, т.</w:t>
        </w:r>
        <w:r w:rsidRPr="00672B6D">
          <w:rPr>
            <w:rFonts w:ascii="Verdana" w:eastAsia="Times New Roman" w:hAnsi="Verdana" w:cs="Times New Roman"/>
            <w:color w:val="000000"/>
            <w:sz w:val="21"/>
            <w:szCs w:val="21"/>
          </w:rPr>
          <w:t>e</w:t>
        </w:r>
        <w:r w:rsidRPr="00672B6D">
          <w:rPr>
            <w:rFonts w:ascii="Verdana" w:eastAsia="Times New Roman" w:hAnsi="Verdana" w:cs="Times New Roman"/>
            <w:color w:val="000000"/>
            <w:sz w:val="21"/>
            <w:szCs w:val="21"/>
            <w:lang w:val="ru-RU"/>
          </w:rPr>
          <w:t>. нахождения стороны куба, который имеет удвоенный объем заданного куба</w:t>
        </w:r>
        <w:r w:rsidRPr="00672B6D">
          <w:rPr>
            <w:rFonts w:ascii="Verdana" w:eastAsia="Times New Roman" w:hAnsi="Verdana" w:cs="Times New Roman"/>
            <w:color w:val="000000"/>
            <w:sz w:val="21"/>
            <w:szCs w:val="21"/>
            <w:lang w:val="ru-RU"/>
          </w:rPr>
          <w:br/>
        </w:r>
      </w:ins>
      <w:r>
        <w:rPr>
          <w:rFonts w:ascii="Verdana" w:eastAsia="Times New Roman" w:hAnsi="Verdana" w:cs="Times New Roman"/>
          <w:noProof/>
          <w:color w:val="000000"/>
          <w:sz w:val="21"/>
          <w:szCs w:val="21"/>
        </w:rPr>
        <w:drawing>
          <wp:inline distT="0" distB="0" distL="0" distR="0">
            <wp:extent cx="3226435" cy="2708910"/>
            <wp:effectExtent l="19050" t="0" r="0" b="0"/>
            <wp:docPr id="29" name="Рисунок 29" descr="http://www.math10.com/ru/vysshaya-matematika/analiticheskaya-geometriya/images/11-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://www.math10.com/ru/vysshaya-matematika/analiticheskaya-geometriya/images/11-21.jpg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6435" cy="2708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2B6D" w:rsidRPr="00672B6D" w:rsidRDefault="00672B6D" w:rsidP="00672B6D">
      <w:pPr>
        <w:spacing w:before="100" w:beforeAutospacing="1" w:after="100" w:afterAutospacing="1" w:line="245" w:lineRule="atLeast"/>
        <w:rPr>
          <w:ins w:id="45" w:author="Unknown"/>
          <w:rFonts w:ascii="Verdana" w:eastAsia="Times New Roman" w:hAnsi="Verdana" w:cs="Times New Roman"/>
          <w:color w:val="000000"/>
          <w:sz w:val="21"/>
          <w:szCs w:val="21"/>
          <w:lang w:val="ru-RU"/>
        </w:rPr>
      </w:pPr>
      <w:ins w:id="46" w:author="Unknown">
        <w:r w:rsidRPr="00672B6D">
          <w:rPr>
            <w:rFonts w:ascii="Verdana" w:eastAsia="Times New Roman" w:hAnsi="Verdana" w:cs="Times New Roman"/>
            <w:b/>
            <w:bCs/>
            <w:color w:val="000000"/>
            <w:sz w:val="21"/>
            <w:szCs w:val="21"/>
            <w:lang w:val="ru-RU"/>
          </w:rPr>
          <w:t>СПИРАЛЬ АРХИМЕДА</w:t>
        </w:r>
        <w:r w:rsidRPr="00672B6D">
          <w:rPr>
            <w:rFonts w:ascii="Verdana" w:eastAsia="Times New Roman" w:hAnsi="Verdana" w:cs="Times New Roman"/>
            <w:color w:val="000000"/>
            <w:sz w:val="21"/>
            <w:szCs w:val="21"/>
            <w:lang w:val="ru-RU"/>
          </w:rPr>
          <w:br/>
          <w:t xml:space="preserve">Полярное уравнение: </w:t>
        </w:r>
        <w:r w:rsidRPr="00672B6D">
          <w:rPr>
            <w:rFonts w:ascii="Verdana" w:eastAsia="Times New Roman" w:hAnsi="Verdana" w:cs="Times New Roman"/>
            <w:color w:val="000000"/>
            <w:sz w:val="21"/>
            <w:szCs w:val="21"/>
          </w:rPr>
          <w:t>r</w:t>
        </w:r>
        <w:r w:rsidRPr="00672B6D">
          <w:rPr>
            <w:rFonts w:ascii="Verdana" w:eastAsia="Times New Roman" w:hAnsi="Verdana" w:cs="Times New Roman"/>
            <w:color w:val="000000"/>
            <w:sz w:val="21"/>
            <w:szCs w:val="21"/>
            <w:lang w:val="ru-RU"/>
          </w:rPr>
          <w:t xml:space="preserve"> = </w:t>
        </w:r>
        <w:proofErr w:type="spellStart"/>
        <w:r w:rsidRPr="00672B6D">
          <w:rPr>
            <w:rFonts w:ascii="Verdana" w:eastAsia="Times New Roman" w:hAnsi="Verdana" w:cs="Times New Roman"/>
            <w:color w:val="000000"/>
            <w:sz w:val="21"/>
            <w:szCs w:val="21"/>
          </w:rPr>
          <w:t>aθ</w:t>
        </w:r>
        <w:proofErr w:type="spellEnd"/>
        <w:r w:rsidRPr="00672B6D">
          <w:rPr>
            <w:rFonts w:ascii="Verdana" w:eastAsia="Times New Roman" w:hAnsi="Verdana" w:cs="Times New Roman"/>
            <w:color w:val="000000"/>
            <w:sz w:val="21"/>
            <w:szCs w:val="21"/>
            <w:lang w:val="ru-RU"/>
          </w:rPr>
          <w:br/>
        </w:r>
      </w:ins>
      <w:r>
        <w:rPr>
          <w:rFonts w:ascii="Verdana" w:eastAsia="Times New Roman" w:hAnsi="Verdana" w:cs="Times New Roman"/>
          <w:noProof/>
          <w:color w:val="000000"/>
          <w:sz w:val="21"/>
          <w:szCs w:val="21"/>
        </w:rPr>
        <w:drawing>
          <wp:inline distT="0" distB="0" distL="0" distR="0">
            <wp:extent cx="3398520" cy="2587625"/>
            <wp:effectExtent l="19050" t="0" r="0" b="0"/>
            <wp:docPr id="30" name="Рисунок 30" descr="http://www.math10.com/ru/vysshaya-matematika/analiticheskaya-geometriya/images/11-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://www.math10.com/ru/vysshaya-matematika/analiticheskaya-geometriya/images/11-22.jpg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8520" cy="2587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630C" w:rsidRPr="00672B6D" w:rsidRDefault="00F7630C">
      <w:pPr>
        <w:rPr>
          <w:lang w:val="ru-RU"/>
        </w:rPr>
      </w:pPr>
    </w:p>
    <w:sectPr w:rsidR="00F7630C" w:rsidRPr="00672B6D" w:rsidSect="00F7630C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672B6D"/>
    <w:rsid w:val="00426B75"/>
    <w:rsid w:val="00496C87"/>
    <w:rsid w:val="00592BE2"/>
    <w:rsid w:val="00672B6D"/>
    <w:rsid w:val="00870021"/>
    <w:rsid w:val="00D57656"/>
    <w:rsid w:val="00F31E10"/>
    <w:rsid w:val="00F763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6C87"/>
  </w:style>
  <w:style w:type="paragraph" w:styleId="1">
    <w:name w:val="heading 1"/>
    <w:basedOn w:val="a"/>
    <w:link w:val="10"/>
    <w:uiPriority w:val="9"/>
    <w:qFormat/>
    <w:rsid w:val="00672B6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72B6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672B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672B6D"/>
  </w:style>
  <w:style w:type="paragraph" w:styleId="a4">
    <w:name w:val="Balloon Text"/>
    <w:basedOn w:val="a"/>
    <w:link w:val="a5"/>
    <w:uiPriority w:val="99"/>
    <w:semiHidden/>
    <w:unhideWhenUsed/>
    <w:rsid w:val="00672B6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72B6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061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26" Type="http://schemas.openxmlformats.org/officeDocument/2006/relationships/image" Target="media/image23.jpeg"/><Relationship Id="rId3" Type="http://schemas.openxmlformats.org/officeDocument/2006/relationships/webSettings" Target="webSettings.xml"/><Relationship Id="rId21" Type="http://schemas.openxmlformats.org/officeDocument/2006/relationships/image" Target="media/image18.jpeg"/><Relationship Id="rId34" Type="http://schemas.openxmlformats.org/officeDocument/2006/relationships/fontTable" Target="fontTable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5" Type="http://schemas.openxmlformats.org/officeDocument/2006/relationships/image" Target="media/image22.jpeg"/><Relationship Id="rId33" Type="http://schemas.openxmlformats.org/officeDocument/2006/relationships/image" Target="media/image30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image" Target="media/image17.jpeg"/><Relationship Id="rId29" Type="http://schemas.openxmlformats.org/officeDocument/2006/relationships/image" Target="media/image26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24" Type="http://schemas.openxmlformats.org/officeDocument/2006/relationships/image" Target="media/image21.jpeg"/><Relationship Id="rId32" Type="http://schemas.openxmlformats.org/officeDocument/2006/relationships/image" Target="media/image29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23" Type="http://schemas.openxmlformats.org/officeDocument/2006/relationships/image" Target="media/image20.jpeg"/><Relationship Id="rId28" Type="http://schemas.openxmlformats.org/officeDocument/2006/relationships/image" Target="media/image25.jpeg"/><Relationship Id="rId10" Type="http://schemas.openxmlformats.org/officeDocument/2006/relationships/image" Target="media/image7.jpeg"/><Relationship Id="rId19" Type="http://schemas.openxmlformats.org/officeDocument/2006/relationships/image" Target="media/image16.jpeg"/><Relationship Id="rId31" Type="http://schemas.openxmlformats.org/officeDocument/2006/relationships/image" Target="media/image28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Relationship Id="rId22" Type="http://schemas.openxmlformats.org/officeDocument/2006/relationships/image" Target="media/image19.jpeg"/><Relationship Id="rId27" Type="http://schemas.openxmlformats.org/officeDocument/2006/relationships/image" Target="media/image24.jpeg"/><Relationship Id="rId30" Type="http://schemas.openxmlformats.org/officeDocument/2006/relationships/image" Target="media/image27.jpe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8</Pages>
  <Words>572</Words>
  <Characters>3868</Characters>
  <Application>Microsoft Office Word</Application>
  <DocSecurity>0</DocSecurity>
  <Lines>138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FPMI</Company>
  <LinksUpToDate>false</LinksUpToDate>
  <CharactersWithSpaces>4381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karpovichna</dc:creator>
  <cp:keywords/>
  <dc:description/>
  <cp:lastModifiedBy>karpovichna</cp:lastModifiedBy>
  <cp:revision>2</cp:revision>
  <cp:lastPrinted>2015-05-18T08:19:00Z</cp:lastPrinted>
  <dcterms:created xsi:type="dcterms:W3CDTF">2015-05-18T08:14:00Z</dcterms:created>
  <dcterms:modified xsi:type="dcterms:W3CDTF">2015-05-18T10:17:00Z</dcterms:modified>
</cp:coreProperties>
</file>